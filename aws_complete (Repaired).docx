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547" w:rsidRDefault="00E03547"/>
    <w:p w:rsidR="00E03547" w:rsidRDefault="002E6FB6">
      <w:r>
        <w:t>Cloud</w:t>
      </w:r>
      <w:r w:rsidR="00420123">
        <w:t xml:space="preserve"> computing 3 types:</w:t>
      </w:r>
    </w:p>
    <w:p w:rsidR="00420123" w:rsidRDefault="00420123" w:rsidP="00420123">
      <w:pPr>
        <w:pStyle w:val="ListParagraph"/>
        <w:numPr>
          <w:ilvl w:val="0"/>
          <w:numId w:val="10"/>
        </w:numPr>
      </w:pPr>
      <w:r>
        <w:t>IAAS   :</w:t>
      </w:r>
    </w:p>
    <w:p w:rsidR="00420123" w:rsidRDefault="00420123" w:rsidP="00420123">
      <w:pPr>
        <w:pStyle w:val="ListParagraph"/>
      </w:pPr>
      <w:r>
        <w:t>Infrastructure as a service will provide a hard ware and networking requirement.</w:t>
      </w:r>
    </w:p>
    <w:p w:rsidR="00420123" w:rsidRDefault="00420123" w:rsidP="00420123">
      <w:pPr>
        <w:pStyle w:val="ListParagraph"/>
        <w:numPr>
          <w:ilvl w:val="0"/>
          <w:numId w:val="10"/>
        </w:numPr>
      </w:pPr>
      <w:r>
        <w:t>PAAS:</w:t>
      </w:r>
    </w:p>
    <w:p w:rsidR="00420123" w:rsidRDefault="00420123" w:rsidP="00420123">
      <w:pPr>
        <w:pStyle w:val="ListParagraph"/>
      </w:pPr>
      <w:r>
        <w:t>Platform as a service will provide the hardware, networking and operating system level.</w:t>
      </w:r>
    </w:p>
    <w:p w:rsidR="00420123" w:rsidRDefault="00420123" w:rsidP="00420123">
      <w:pPr>
        <w:pStyle w:val="ListParagraph"/>
      </w:pPr>
      <w:r>
        <w:t>Example: AWS</w:t>
      </w:r>
    </w:p>
    <w:p w:rsidR="00420123" w:rsidRDefault="00420123" w:rsidP="00420123">
      <w:pPr>
        <w:pStyle w:val="ListParagraph"/>
        <w:numPr>
          <w:ilvl w:val="0"/>
          <w:numId w:val="10"/>
        </w:numPr>
      </w:pPr>
      <w:r>
        <w:t>SAAS:</w:t>
      </w:r>
    </w:p>
    <w:p w:rsidR="00420123" w:rsidRDefault="00420123" w:rsidP="00420123">
      <w:pPr>
        <w:pStyle w:val="ListParagraph"/>
      </w:pPr>
      <w:r>
        <w:t>Software as a service will provide up to software level: Directly we can use their software . Example:  gmail</w:t>
      </w:r>
    </w:p>
    <w:p w:rsidR="00111BA6" w:rsidRDefault="00620683">
      <w:r>
        <w:tab/>
      </w:r>
    </w:p>
    <w:p w:rsidR="007A47EA" w:rsidRDefault="00111BA6" w:rsidP="007A47EA">
      <w:pPr>
        <w:tabs>
          <w:tab w:val="left" w:pos="7569"/>
        </w:tabs>
      </w:pPr>
      <w:r>
        <w:t xml:space="preserve">                                  </w:t>
      </w:r>
      <w:r w:rsidR="007A47EA">
        <w:t xml:space="preserve">                            IAM (Identity access management)</w:t>
      </w:r>
      <w:r>
        <w:t xml:space="preserve">                   </w:t>
      </w:r>
    </w:p>
    <w:p w:rsidR="007A47EA" w:rsidRDefault="007A47EA" w:rsidP="007A47EA">
      <w:pPr>
        <w:tabs>
          <w:tab w:val="left" w:pos="7569"/>
        </w:tabs>
      </w:pPr>
      <w:r>
        <w:t xml:space="preserve">      </w:t>
      </w:r>
    </w:p>
    <w:p w:rsidR="007A47EA" w:rsidRDefault="00111BA6" w:rsidP="007A47EA">
      <w:pPr>
        <w:tabs>
          <w:tab w:val="left" w:pos="7569"/>
        </w:tabs>
      </w:pPr>
      <w:r>
        <w:t xml:space="preserve">       </w:t>
      </w:r>
    </w:p>
    <w:p w:rsidR="007A47EA" w:rsidRDefault="007A47EA" w:rsidP="007A47EA">
      <w:pPr>
        <w:tabs>
          <w:tab w:val="left" w:pos="7569"/>
        </w:tabs>
      </w:pPr>
    </w:p>
    <w:p w:rsidR="007A47EA" w:rsidRDefault="007A47EA" w:rsidP="00CD4746">
      <w:pPr>
        <w:tabs>
          <w:tab w:val="left" w:pos="7569"/>
        </w:tabs>
        <w:jc w:val="center"/>
      </w:pPr>
      <w:r>
        <w:rPr>
          <w:noProof/>
        </w:rPr>
        <w:drawing>
          <wp:inline distT="0" distB="0" distL="0" distR="0">
            <wp:extent cx="4184015" cy="4008755"/>
            <wp:effectExtent l="19050" t="0" r="6985" b="0"/>
            <wp:docPr id="10" name="Picture 4" descr="C:\Users\Admi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Untitled Diagram.png"/>
                    <pic:cNvPicPr>
                      <a:picLocks noChangeAspect="1" noChangeArrowheads="1"/>
                    </pic:cNvPicPr>
                  </pic:nvPicPr>
                  <pic:blipFill>
                    <a:blip r:embed="rId7"/>
                    <a:srcRect/>
                    <a:stretch>
                      <a:fillRect/>
                    </a:stretch>
                  </pic:blipFill>
                  <pic:spPr bwMode="auto">
                    <a:xfrm>
                      <a:off x="0" y="0"/>
                      <a:ext cx="4184015" cy="4008755"/>
                    </a:xfrm>
                    <a:prstGeom prst="rect">
                      <a:avLst/>
                    </a:prstGeom>
                    <a:noFill/>
                    <a:ln w="9525">
                      <a:noFill/>
                      <a:miter lim="800000"/>
                      <a:headEnd/>
                      <a:tailEnd/>
                    </a:ln>
                  </pic:spPr>
                </pic:pic>
              </a:graphicData>
            </a:graphic>
          </wp:inline>
        </w:drawing>
      </w:r>
    </w:p>
    <w:p w:rsidR="007A47EA" w:rsidRDefault="007A47EA" w:rsidP="007A47EA">
      <w:pPr>
        <w:pStyle w:val="ListParagraph"/>
        <w:numPr>
          <w:ilvl w:val="0"/>
          <w:numId w:val="11"/>
        </w:numPr>
        <w:tabs>
          <w:tab w:val="left" w:pos="7569"/>
        </w:tabs>
      </w:pPr>
      <w:r>
        <w:lastRenderedPageBreak/>
        <w:t>IAM is visible like global.</w:t>
      </w:r>
    </w:p>
    <w:p w:rsidR="007A47EA" w:rsidRDefault="007A47EA" w:rsidP="007A47EA">
      <w:pPr>
        <w:pStyle w:val="ListParagraph"/>
        <w:numPr>
          <w:ilvl w:val="0"/>
          <w:numId w:val="11"/>
        </w:numPr>
        <w:tabs>
          <w:tab w:val="left" w:pos="7569"/>
        </w:tabs>
      </w:pPr>
      <w:r>
        <w:t>IAM user has a separate link to access AWS services , This like can be customizable</w:t>
      </w:r>
    </w:p>
    <w:p w:rsidR="007A47EA" w:rsidRDefault="007A47EA" w:rsidP="007A47EA">
      <w:pPr>
        <w:pStyle w:val="ListParagraph"/>
        <w:tabs>
          <w:tab w:val="left" w:pos="7569"/>
        </w:tabs>
      </w:pPr>
      <w:r>
        <w:t xml:space="preserve">Note: At the time of creating aws account it will provide two logins </w:t>
      </w:r>
    </w:p>
    <w:p w:rsidR="007A47EA" w:rsidRDefault="007A47EA" w:rsidP="007A47EA">
      <w:pPr>
        <w:pStyle w:val="ListParagraph"/>
        <w:tabs>
          <w:tab w:val="left" w:pos="7569"/>
        </w:tabs>
      </w:pPr>
      <w:r>
        <w:t>a) uid &amp; password b) Access key &amp; Secret  key</w:t>
      </w:r>
    </w:p>
    <w:p w:rsidR="007A47EA" w:rsidRDefault="007A47EA" w:rsidP="007A47EA">
      <w:pPr>
        <w:tabs>
          <w:tab w:val="left" w:pos="7569"/>
        </w:tabs>
      </w:pPr>
      <w:r>
        <w:t>3) MFA: Multi factor authenticator is using external keys to authenticate.</w:t>
      </w:r>
    </w:p>
    <w:p w:rsidR="007A47EA" w:rsidRDefault="003D6534" w:rsidP="007A47EA">
      <w:pPr>
        <w:tabs>
          <w:tab w:val="left" w:pos="7569"/>
        </w:tabs>
      </w:pPr>
      <w:r>
        <w:t>4) Common policy to automatically attach to every user is : IAMuserChangePolicy</w:t>
      </w:r>
    </w:p>
    <w:p w:rsidR="00722027" w:rsidRDefault="00722027">
      <w:pPr>
        <w:rPr>
          <w:color w:val="FF0000"/>
        </w:rPr>
      </w:pPr>
      <w:r>
        <w:tab/>
      </w:r>
      <w:r>
        <w:tab/>
      </w:r>
      <w:r>
        <w:tab/>
      </w:r>
      <w:r>
        <w:tab/>
      </w:r>
      <w:r>
        <w:tab/>
      </w:r>
      <w:r w:rsidRPr="00FC2A42">
        <w:rPr>
          <w:color w:val="FF0000"/>
        </w:rPr>
        <w:t>ec2-instance</w:t>
      </w:r>
      <w:r w:rsidR="001474D1">
        <w:rPr>
          <w:color w:val="FF0000"/>
        </w:rPr>
        <w:t>(Elastic Complete Cloud)</w:t>
      </w:r>
    </w:p>
    <w:p w:rsidR="00341BA2" w:rsidRPr="00FC2A42" w:rsidRDefault="00DD62A3">
      <w:pPr>
        <w:rPr>
          <w:color w:val="FF0000"/>
        </w:rPr>
      </w:pPr>
      <w:r>
        <w:rPr>
          <w:color w:val="FF0000"/>
        </w:rPr>
        <w:t xml:space="preserve">families of  </w:t>
      </w:r>
      <w:r w:rsidR="00341BA2">
        <w:rPr>
          <w:color w:val="FF0000"/>
        </w:rPr>
        <w:t>ec2 instances:</w:t>
      </w:r>
    </w:p>
    <w:p w:rsidR="00FC2A42" w:rsidRDefault="00341BA2" w:rsidP="00FC2A42">
      <w:r>
        <w:t>Micro instance,</w:t>
      </w:r>
      <w:r w:rsidR="00FC2A42" w:rsidRPr="00FC2A42">
        <w:t>General Purpose</w:t>
      </w:r>
      <w:r>
        <w:t>,</w:t>
      </w:r>
      <w:r w:rsidR="00FC2A42" w:rsidRPr="00FC2A42">
        <w:t>Compute Optimized</w:t>
      </w:r>
      <w:r>
        <w:t>,</w:t>
      </w:r>
      <w:r w:rsidR="00FC2A42" w:rsidRPr="00FC2A42">
        <w:t>Memory Optimized</w:t>
      </w:r>
      <w:r>
        <w:t>,</w:t>
      </w:r>
      <w:r w:rsidR="00FC2A42" w:rsidRPr="00FC2A42">
        <w:t>Accelerated Computing</w:t>
      </w:r>
      <w:r>
        <w:t xml:space="preserve"> Optimized,</w:t>
      </w:r>
      <w:r w:rsidR="00FC2A42" w:rsidRPr="00FC2A42">
        <w:t>Storage Optimized</w:t>
      </w:r>
      <w:r>
        <w:t>,</w:t>
      </w:r>
      <w:r w:rsidR="00C04C23">
        <w:t>GPU</w:t>
      </w:r>
      <w:r>
        <w:t xml:space="preserve"> optimized.</w:t>
      </w:r>
    </w:p>
    <w:p w:rsidR="00341BA2" w:rsidRDefault="00341BA2" w:rsidP="00FC2A42">
      <w:r w:rsidRPr="007764D3">
        <w:rPr>
          <w:b/>
        </w:rPr>
        <w:t>Images id</w:t>
      </w:r>
      <w:r>
        <w:t xml:space="preserve"> is different for each region for same IMI image.</w:t>
      </w:r>
    </w:p>
    <w:p w:rsidR="00341BA2" w:rsidRDefault="00CB0655" w:rsidP="00FC2A42">
      <w:r w:rsidRPr="00CB0655">
        <w:rPr>
          <w:color w:val="FF0000"/>
        </w:rPr>
        <w:t>Us</w:t>
      </w:r>
      <w:r w:rsidR="00341BA2" w:rsidRPr="00CB0655">
        <w:rPr>
          <w:color w:val="FF0000"/>
        </w:rPr>
        <w:t>er</w:t>
      </w:r>
      <w:r w:rsidR="00BD5F07">
        <w:rPr>
          <w:color w:val="FF0000"/>
        </w:rPr>
        <w:t xml:space="preserve"> </w:t>
      </w:r>
      <w:r w:rsidR="00341BA2" w:rsidRPr="00CB0655">
        <w:rPr>
          <w:color w:val="FF0000"/>
        </w:rPr>
        <w:t>Data:</w:t>
      </w:r>
      <w:r>
        <w:t xml:space="preserve"> This is a code to run when ec2 instance is launching.</w:t>
      </w:r>
    </w:p>
    <w:p w:rsidR="00C25F6F" w:rsidRDefault="00C25F6F" w:rsidP="00FC2A42">
      <w:r>
        <w:t>If restarted</w:t>
      </w:r>
      <w:r w:rsidR="00C958B5">
        <w:t xml:space="preserve"> public</w:t>
      </w:r>
      <w:r>
        <w:t xml:space="preserve"> ip address </w:t>
      </w:r>
      <w:r w:rsidR="00CE237B">
        <w:t>will not</w:t>
      </w:r>
      <w:r>
        <w:t xml:space="preserve"> change. If shut down and start</w:t>
      </w:r>
      <w:r w:rsidR="0092616E">
        <w:t xml:space="preserve"> </w:t>
      </w:r>
      <w:r w:rsidR="00C958B5">
        <w:t xml:space="preserve">public </w:t>
      </w:r>
      <w:r>
        <w:t xml:space="preserve"> ip address will change.</w:t>
      </w:r>
    </w:p>
    <w:p w:rsidR="00C25F6F" w:rsidRDefault="00C25F6F" w:rsidP="00FC2A42">
      <w:r>
        <w:t xml:space="preserve">If terminated cpu and ram will not </w:t>
      </w:r>
      <w:r w:rsidR="00CE237B">
        <w:t>charge</w:t>
      </w:r>
      <w:r>
        <w:t>. Only Storage will charge.</w:t>
      </w:r>
    </w:p>
    <w:p w:rsidR="00C25F6F" w:rsidRDefault="000B51F3" w:rsidP="00FC2A42">
      <w:r>
        <w:t xml:space="preserve">Tags will help to inspector to check security reached </w:t>
      </w:r>
      <w:r w:rsidR="00D27B0D">
        <w:t>certainexpedition</w:t>
      </w:r>
      <w:r>
        <w:t>.</w:t>
      </w:r>
    </w:p>
    <w:p w:rsidR="002F7C8C" w:rsidRDefault="00F40AFC" w:rsidP="00FC2A42">
      <w:r>
        <w:t>Ec2 default storage ebs.</w:t>
      </w:r>
    </w:p>
    <w:p w:rsidR="000139A5" w:rsidRPr="00100D07" w:rsidRDefault="00B705A6" w:rsidP="00100D07">
      <w:pPr>
        <w:jc w:val="center"/>
        <w:rPr>
          <w:b/>
          <w:sz w:val="24"/>
          <w:szCs w:val="24"/>
        </w:rPr>
      </w:pPr>
      <w:r>
        <w:rPr>
          <w:b/>
          <w:sz w:val="24"/>
          <w:szCs w:val="24"/>
        </w:rPr>
        <w:t xml:space="preserve">Types of ec2 instance </w:t>
      </w:r>
      <w:r w:rsidR="000139A5" w:rsidRPr="00100D07">
        <w:rPr>
          <w:b/>
          <w:sz w:val="24"/>
          <w:szCs w:val="24"/>
        </w:rPr>
        <w:t>Based on pricing:</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8" w:history="1">
        <w:r w:rsidR="000139A5" w:rsidRPr="00BD63C9">
          <w:rPr>
            <w:rFonts w:ascii="Helvetica" w:eastAsia="Times New Roman" w:hAnsi="Helvetica" w:cs="Helvetica"/>
            <w:color w:val="FF0000"/>
            <w:sz w:val="21"/>
          </w:rPr>
          <w:t>Amazon EC2 Spot Instances</w:t>
        </w:r>
      </w:hyperlink>
      <w:r w:rsidR="007764D3" w:rsidRPr="00BD63C9">
        <w:rPr>
          <w:rFonts w:ascii="Helvetica" w:eastAsia="Times New Roman" w:hAnsi="Helvetica" w:cs="Helvetica"/>
          <w:color w:val="FF0000"/>
          <w:sz w:val="21"/>
          <w:szCs w:val="21"/>
        </w:rPr>
        <w:t>:</w:t>
      </w:r>
      <w:r w:rsidR="007764D3">
        <w:rPr>
          <w:rFonts w:ascii="Helvetica" w:eastAsia="Times New Roman" w:hAnsi="Helvetica" w:cs="Helvetica"/>
          <w:color w:val="333333"/>
          <w:sz w:val="21"/>
          <w:szCs w:val="21"/>
        </w:rPr>
        <w:t xml:space="preserve">         This cost will change frequently </w:t>
      </w:r>
      <w:r w:rsidR="00B16722">
        <w:rPr>
          <w:rFonts w:ascii="Helvetica" w:eastAsia="Times New Roman" w:hAnsi="Helvetica" w:cs="Helvetica"/>
          <w:color w:val="333333"/>
          <w:sz w:val="21"/>
          <w:szCs w:val="21"/>
        </w:rPr>
        <w:t>,</w:t>
      </w:r>
      <w:r w:rsidR="00A969CA">
        <w:rPr>
          <w:rFonts w:ascii="Helvetica" w:eastAsia="Times New Roman" w:hAnsi="Helvetica" w:cs="Helvetica"/>
          <w:color w:val="333333"/>
          <w:sz w:val="21"/>
          <w:szCs w:val="21"/>
        </w:rPr>
        <w:t xml:space="preserve">bidding will going on every second, If </w:t>
      </w:r>
      <w:r w:rsidR="00BD63C9">
        <w:rPr>
          <w:rFonts w:ascii="Helvetica" w:eastAsia="Times New Roman" w:hAnsi="Helvetica" w:cs="Helvetica"/>
          <w:color w:val="333333"/>
          <w:sz w:val="21"/>
          <w:szCs w:val="21"/>
        </w:rPr>
        <w:t>anybody</w:t>
      </w:r>
      <w:r w:rsidR="00A969CA">
        <w:rPr>
          <w:rFonts w:ascii="Helvetica" w:eastAsia="Times New Roman" w:hAnsi="Helvetica" w:cs="Helvetica"/>
          <w:color w:val="333333"/>
          <w:sz w:val="21"/>
          <w:szCs w:val="21"/>
        </w:rPr>
        <w:t xml:space="preserve"> bid more price ec2 instance will removed from the poll and </w:t>
      </w:r>
      <w:r w:rsidR="00BD63C9">
        <w:rPr>
          <w:rFonts w:ascii="Helvetica" w:eastAsia="Times New Roman" w:hAnsi="Helvetica" w:cs="Helvetica"/>
          <w:color w:val="333333"/>
          <w:sz w:val="21"/>
          <w:szCs w:val="21"/>
        </w:rPr>
        <w:t>assigned</w:t>
      </w:r>
      <w:r w:rsidR="00A969CA">
        <w:rPr>
          <w:rFonts w:ascii="Helvetica" w:eastAsia="Times New Roman" w:hAnsi="Helvetica" w:cs="Helvetica"/>
          <w:color w:val="333333"/>
          <w:sz w:val="21"/>
          <w:szCs w:val="21"/>
        </w:rPr>
        <w:t xml:space="preserve"> to higher bidder.</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9" w:history="1">
        <w:r w:rsidR="000139A5" w:rsidRPr="00BD63C9">
          <w:rPr>
            <w:rFonts w:ascii="Helvetica" w:eastAsia="Times New Roman" w:hAnsi="Helvetica" w:cs="Helvetica"/>
            <w:color w:val="FF0000"/>
            <w:sz w:val="21"/>
          </w:rPr>
          <w:t>Amazon EC2 Reserved Instances</w:t>
        </w:r>
      </w:hyperlink>
      <w:r w:rsidR="00BD63C9">
        <w:rPr>
          <w:rFonts w:ascii="Helvetica" w:eastAsia="Times New Roman" w:hAnsi="Helvetica" w:cs="Helvetica"/>
          <w:color w:val="333333"/>
          <w:sz w:val="21"/>
          <w:szCs w:val="21"/>
        </w:rPr>
        <w:t xml:space="preserve">: </w:t>
      </w:r>
      <w:r w:rsidR="00865DB7">
        <w:rPr>
          <w:rFonts w:ascii="Helvetica" w:eastAsia="Times New Roman" w:hAnsi="Helvetica" w:cs="Helvetica"/>
          <w:color w:val="333333"/>
          <w:sz w:val="21"/>
          <w:szCs w:val="21"/>
        </w:rPr>
        <w:t>This will fixed time period 1 or 3 years , Bill will generate even it is not used.</w:t>
      </w:r>
    </w:p>
    <w:p w:rsidR="00100D07" w:rsidRDefault="00FA1DE4" w:rsidP="000139A5">
      <w:pPr>
        <w:spacing w:beforeAutospacing="1" w:after="0" w:afterAutospacing="1" w:line="240" w:lineRule="auto"/>
        <w:rPr>
          <w:rFonts w:ascii="Helvetica" w:eastAsia="Times New Roman" w:hAnsi="Helvetica" w:cs="Helvetica"/>
          <w:color w:val="333333"/>
          <w:sz w:val="21"/>
          <w:szCs w:val="21"/>
        </w:rPr>
      </w:pPr>
      <w:hyperlink r:id="rId10" w:history="1">
        <w:r w:rsidR="000139A5" w:rsidRPr="00C15556">
          <w:rPr>
            <w:rFonts w:ascii="Helvetica" w:eastAsia="Times New Roman" w:hAnsi="Helvetica" w:cs="Helvetica"/>
            <w:color w:val="FF0000"/>
            <w:sz w:val="21"/>
          </w:rPr>
          <w:t>Amazon EC2 Dedicated Hosts</w:t>
        </w:r>
      </w:hyperlink>
      <w:r w:rsidR="00BD63C9">
        <w:rPr>
          <w:rFonts w:ascii="Helvetica" w:eastAsia="Times New Roman" w:hAnsi="Helvetica" w:cs="Helvetica"/>
          <w:color w:val="333333"/>
          <w:sz w:val="21"/>
          <w:szCs w:val="21"/>
        </w:rPr>
        <w:t xml:space="preserve">: Separate physical machine will </w:t>
      </w:r>
      <w:r w:rsidR="004C4619">
        <w:rPr>
          <w:rFonts w:ascii="Helvetica" w:eastAsia="Times New Roman" w:hAnsi="Helvetica" w:cs="Helvetica"/>
          <w:color w:val="333333"/>
          <w:sz w:val="21"/>
          <w:szCs w:val="21"/>
        </w:rPr>
        <w:t>assigned we can visible the cores.</w:t>
      </w:r>
    </w:p>
    <w:p w:rsidR="00C15556" w:rsidRDefault="008F0564" w:rsidP="000139A5">
      <w:pPr>
        <w:spacing w:beforeAutospacing="1" w:after="0" w:afterAutospacing="1" w:line="240" w:lineRule="auto"/>
      </w:pPr>
      <w:r w:rsidRPr="00C15556">
        <w:rPr>
          <w:color w:val="FF0000"/>
        </w:rPr>
        <w:t>Amazon On</w:t>
      </w:r>
      <w:r w:rsidR="00B674BD">
        <w:rPr>
          <w:color w:val="FF0000"/>
        </w:rPr>
        <w:t xml:space="preserve"> </w:t>
      </w:r>
      <w:r w:rsidRPr="00C15556">
        <w:rPr>
          <w:color w:val="FF0000"/>
        </w:rPr>
        <w:t xml:space="preserve">demand </w:t>
      </w:r>
      <w:r w:rsidR="00140747" w:rsidRPr="00C15556">
        <w:rPr>
          <w:color w:val="FF0000"/>
        </w:rPr>
        <w:t>Instance</w:t>
      </w:r>
      <w:r w:rsidR="00140747">
        <w:rPr>
          <w:color w:val="FF0000"/>
        </w:rPr>
        <w:t xml:space="preserve"> (</w:t>
      </w:r>
      <w:r w:rsidR="00C15556">
        <w:rPr>
          <w:color w:val="FF0000"/>
        </w:rPr>
        <w:t>default)</w:t>
      </w:r>
      <w:r>
        <w:t>:   Immediately we Can create on demand instance</w:t>
      </w:r>
    </w:p>
    <w:p w:rsidR="008F0564" w:rsidRPr="00C15556" w:rsidRDefault="00C15556" w:rsidP="000139A5">
      <w:pPr>
        <w:spacing w:beforeAutospacing="1" w:after="0" w:afterAutospacing="1" w:line="240" w:lineRule="auto"/>
        <w:rPr>
          <w:color w:val="FF0000"/>
        </w:rPr>
      </w:pPr>
      <w:r w:rsidRPr="00C15556">
        <w:rPr>
          <w:color w:val="FF0000"/>
        </w:rPr>
        <w:t xml:space="preserve">Amazon Scheduled Instance:  </w:t>
      </w:r>
      <w:r>
        <w:rPr>
          <w:color w:val="FF0000"/>
        </w:rPr>
        <w:t xml:space="preserve">   This is applicable on ondemand instances </w:t>
      </w:r>
      <w:r w:rsidRPr="00C15556">
        <w:rPr>
          <w:color w:val="000000" w:themeColor="text1"/>
        </w:rPr>
        <w:t>Example:</w:t>
      </w:r>
      <w:r>
        <w:rPr>
          <w:color w:val="FF0000"/>
        </w:rPr>
        <w:t xml:space="preserve"> if we give scheduel on on demand instance that instance will work its maximum effort, remaining time that capacity will be utilized by amazon . For this reason amazon will give points to users.</w:t>
      </w:r>
      <w:r w:rsidR="0092616E">
        <w:rPr>
          <w:color w:val="FF0000"/>
        </w:rPr>
        <w:t xml:space="preserve"> </w:t>
      </w:r>
      <w:r>
        <w:rPr>
          <w:color w:val="FF0000"/>
        </w:rPr>
        <w:t>This will applicable to running instance only.</w:t>
      </w:r>
    </w:p>
    <w:p w:rsidR="00A01E9F" w:rsidRDefault="00100D07" w:rsidP="00A6556D">
      <w:pPr>
        <w:spacing w:beforeAutospacing="1" w:after="0" w:afterAutospacing="1" w:line="240" w:lineRule="auto"/>
      </w:pPr>
      <w:r>
        <w:t>We can use ec2 instance as NAT instance.</w:t>
      </w:r>
    </w:p>
    <w:p w:rsidR="00100D07" w:rsidRPr="000139A5" w:rsidRDefault="00100D07" w:rsidP="000139A5">
      <w:pPr>
        <w:spacing w:beforeAutospacing="1" w:after="0" w:afterAutospacing="1" w:line="240" w:lineRule="auto"/>
        <w:rPr>
          <w:rFonts w:ascii="Helvetica" w:eastAsia="Times New Roman" w:hAnsi="Helvetica" w:cs="Helvetica"/>
          <w:color w:val="333333"/>
          <w:sz w:val="21"/>
          <w:szCs w:val="21"/>
        </w:rPr>
      </w:pPr>
    </w:p>
    <w:p w:rsidR="00A6556D" w:rsidRDefault="00A6556D" w:rsidP="00FC2A42">
      <w:r>
        <w:lastRenderedPageBreak/>
        <w:t>To keep root volume after ec2 termination keeps check mark at deletion on termination.</w:t>
      </w:r>
    </w:p>
    <w:p w:rsidR="00A6556D" w:rsidRDefault="007A6860" w:rsidP="00FC2A42">
      <w:r>
        <w:t xml:space="preserve">Boot volume cannot be </w:t>
      </w:r>
      <w:r w:rsidR="00A14805">
        <w:t>encrypted,</w:t>
      </w:r>
      <w:r>
        <w:t xml:space="preserve"> To encrypt separated software like bit locker is required.</w:t>
      </w:r>
    </w:p>
    <w:p w:rsidR="007A6860" w:rsidRDefault="005824FB" w:rsidP="00FC2A42">
      <w:r>
        <w:t>Additional volumes can be attached.</w:t>
      </w:r>
    </w:p>
    <w:p w:rsidR="005824FB" w:rsidRDefault="00E26855" w:rsidP="00FC2A42">
      <w:r>
        <w:t>Volumes attached names will be like below:</w:t>
      </w:r>
    </w:p>
    <w:p w:rsidR="00E26855" w:rsidRDefault="00E26855" w:rsidP="00FC2A42">
      <w:r>
        <w:t>/dev/sda or /dev/sda1</w:t>
      </w:r>
    </w:p>
    <w:p w:rsidR="00E26855" w:rsidRDefault="00E26855" w:rsidP="00FC2A42">
      <w:r>
        <w:t>/dev/xvda or /dev/xvda1</w:t>
      </w:r>
    </w:p>
    <w:p w:rsidR="00E26855" w:rsidRPr="00E6155E" w:rsidRDefault="0001463E" w:rsidP="00FC2A42">
      <w:pPr>
        <w:rPr>
          <w:color w:val="FF0000"/>
        </w:rPr>
      </w:pPr>
      <w:r w:rsidRPr="00E6155E">
        <w:rPr>
          <w:color w:val="FF0000"/>
        </w:rPr>
        <w:t xml:space="preserve">Exam </w:t>
      </w:r>
      <w:r w:rsidR="00F07871" w:rsidRPr="00E6155E">
        <w:rPr>
          <w:color w:val="FF0000"/>
        </w:rPr>
        <w:t>question:</w:t>
      </w:r>
      <w:r w:rsidRPr="00E6155E">
        <w:rPr>
          <w:color w:val="FF0000"/>
        </w:rPr>
        <w:t xml:space="preserve">   How to connect ec2 instance to s3 bucket </w:t>
      </w:r>
    </w:p>
    <w:p w:rsidR="0001463E" w:rsidRPr="00E6155E" w:rsidRDefault="0001463E" w:rsidP="0001463E">
      <w:pPr>
        <w:pStyle w:val="ListParagraph"/>
        <w:numPr>
          <w:ilvl w:val="0"/>
          <w:numId w:val="12"/>
        </w:numPr>
        <w:rPr>
          <w:color w:val="FF0000"/>
        </w:rPr>
      </w:pPr>
      <w:r w:rsidRPr="00E6155E">
        <w:rPr>
          <w:color w:val="FF0000"/>
        </w:rPr>
        <w:t xml:space="preserve">By </w:t>
      </w:r>
      <w:r w:rsidR="00696392" w:rsidRPr="00E6155E">
        <w:rPr>
          <w:color w:val="FF0000"/>
        </w:rPr>
        <w:t>login to</w:t>
      </w:r>
      <w:r w:rsidRPr="00E6155E">
        <w:rPr>
          <w:color w:val="FF0000"/>
        </w:rPr>
        <w:t xml:space="preserve"> ec2 instance and connect s3 buckets by using iam user access key and secret key. But this is not recommended because access key and secret key both are saved in ec2 </w:t>
      </w:r>
      <w:r w:rsidR="00F07871" w:rsidRPr="00E6155E">
        <w:rPr>
          <w:color w:val="FF0000"/>
        </w:rPr>
        <w:t>machine.</w:t>
      </w:r>
    </w:p>
    <w:p w:rsidR="0001463E" w:rsidRPr="00E6155E" w:rsidRDefault="0001463E" w:rsidP="0001463E">
      <w:pPr>
        <w:pStyle w:val="ListParagraph"/>
        <w:rPr>
          <w:color w:val="FF0000"/>
        </w:rPr>
      </w:pPr>
      <w:r w:rsidRPr="00E6155E">
        <w:rPr>
          <w:color w:val="FF0000"/>
        </w:rPr>
        <w:t>Anybody can take and misuse those credentials.</w:t>
      </w:r>
    </w:p>
    <w:p w:rsidR="0001463E" w:rsidRPr="00E6155E" w:rsidRDefault="00F07871" w:rsidP="0001463E">
      <w:pPr>
        <w:pStyle w:val="ListParagraph"/>
        <w:numPr>
          <w:ilvl w:val="0"/>
          <w:numId w:val="12"/>
        </w:numPr>
        <w:rPr>
          <w:color w:val="FF0000"/>
        </w:rPr>
      </w:pPr>
      <w:r w:rsidRPr="00E6155E">
        <w:rPr>
          <w:color w:val="FF0000"/>
        </w:rPr>
        <w:t>Created one role with s3 access policies .Assign that role to ec2 instance.</w:t>
      </w:r>
    </w:p>
    <w:p w:rsidR="00F07871" w:rsidRPr="00E6155E" w:rsidRDefault="00F07871" w:rsidP="00F07871">
      <w:pPr>
        <w:pStyle w:val="ListParagraph"/>
        <w:rPr>
          <w:color w:val="FF0000"/>
        </w:rPr>
      </w:pPr>
      <w:r w:rsidRPr="00E6155E">
        <w:rPr>
          <w:color w:val="FF0000"/>
        </w:rPr>
        <w:t xml:space="preserve">Aws s3 ls: To display all s3 buckets </w:t>
      </w:r>
    </w:p>
    <w:p w:rsidR="00F07871" w:rsidRPr="00E6155E" w:rsidRDefault="00F07871" w:rsidP="00F07871">
      <w:pPr>
        <w:pStyle w:val="ListParagraph"/>
        <w:rPr>
          <w:color w:val="FF0000"/>
        </w:rPr>
      </w:pPr>
      <w:r w:rsidRPr="00E6155E">
        <w:rPr>
          <w:color w:val="FF0000"/>
        </w:rPr>
        <w:t>Aws s3 cp sample.txt s3://bucketname/sample.txt</w:t>
      </w:r>
    </w:p>
    <w:p w:rsidR="00F07871" w:rsidRPr="00E6155E" w:rsidRDefault="00F07871" w:rsidP="00F07871">
      <w:pPr>
        <w:pStyle w:val="ListParagraph"/>
        <w:rPr>
          <w:color w:val="FF0000"/>
        </w:rPr>
      </w:pPr>
      <w:r w:rsidRPr="00E6155E">
        <w:rPr>
          <w:color w:val="FF0000"/>
        </w:rPr>
        <w:t>Aws s3 cp s3://bucketname/sample.txt ./</w:t>
      </w:r>
    </w:p>
    <w:p w:rsidR="00F07871" w:rsidRDefault="00F07871" w:rsidP="00F07871">
      <w:pPr>
        <w:pStyle w:val="ListParagraph"/>
        <w:rPr>
          <w:color w:val="FF0000"/>
        </w:rPr>
      </w:pPr>
      <w:r w:rsidRPr="00E6155E">
        <w:rPr>
          <w:color w:val="FF0000"/>
        </w:rPr>
        <w:t>Aws s3 sync /home/ec2-user/  s3://bucketname</w:t>
      </w:r>
    </w:p>
    <w:p w:rsidR="00E6155E" w:rsidRDefault="00E6155E" w:rsidP="00E6155E">
      <w:r>
        <w:t xml:space="preserve">Basic Monitoring :  Basic monitoring is provided for AWS ecc instance </w:t>
      </w:r>
    </w:p>
    <w:p w:rsidR="00E6155E" w:rsidRDefault="00E6155E" w:rsidP="00E6155E">
      <w:pPr>
        <w:pStyle w:val="ListParagraph"/>
        <w:numPr>
          <w:ilvl w:val="0"/>
          <w:numId w:val="13"/>
        </w:numPr>
      </w:pPr>
      <w:r>
        <w:t xml:space="preserve">CPU : utilization </w:t>
      </w:r>
    </w:p>
    <w:p w:rsidR="00E6155E" w:rsidRDefault="00E6155E" w:rsidP="00E6155E">
      <w:pPr>
        <w:pStyle w:val="ListParagraph"/>
        <w:numPr>
          <w:ilvl w:val="0"/>
          <w:numId w:val="13"/>
        </w:numPr>
      </w:pPr>
      <w:r>
        <w:t>Disk : utilization</w:t>
      </w:r>
    </w:p>
    <w:p w:rsidR="00E6155E" w:rsidRDefault="00E6155E" w:rsidP="00E6155E">
      <w:pPr>
        <w:pStyle w:val="ListParagraph"/>
        <w:numPr>
          <w:ilvl w:val="0"/>
          <w:numId w:val="13"/>
        </w:numPr>
      </w:pPr>
      <w:r>
        <w:t>Network : utilization</w:t>
      </w:r>
    </w:p>
    <w:p w:rsidR="00E6155E" w:rsidRDefault="00E6155E" w:rsidP="00E6155E">
      <w:pPr>
        <w:pStyle w:val="ListParagraph"/>
        <w:numPr>
          <w:ilvl w:val="0"/>
          <w:numId w:val="13"/>
        </w:numPr>
      </w:pPr>
      <w:r>
        <w:t xml:space="preserve">Status check: </w:t>
      </w:r>
    </w:p>
    <w:p w:rsidR="00E6155E" w:rsidRDefault="00E6155E" w:rsidP="00E6155E">
      <w:pPr>
        <w:pStyle w:val="ListParagraph"/>
        <w:numPr>
          <w:ilvl w:val="0"/>
          <w:numId w:val="14"/>
        </w:numPr>
      </w:pPr>
      <w:r>
        <w:t xml:space="preserve">System status check : </w:t>
      </w:r>
    </w:p>
    <w:p w:rsidR="00E6155E" w:rsidRDefault="00E6155E" w:rsidP="00E6155E">
      <w:pPr>
        <w:pStyle w:val="ListParagraph"/>
        <w:ind w:left="1080"/>
      </w:pPr>
      <w:r>
        <w:t xml:space="preserve">Power and network status: If this status is not good restart the instance otherwise contact support </w:t>
      </w:r>
    </w:p>
    <w:p w:rsidR="00E6155E" w:rsidRDefault="00E6155E" w:rsidP="00E6155E">
      <w:pPr>
        <w:pStyle w:val="ListParagraph"/>
        <w:numPr>
          <w:ilvl w:val="0"/>
          <w:numId w:val="14"/>
        </w:numPr>
      </w:pPr>
      <w:r>
        <w:t xml:space="preserve">Instance status check:  </w:t>
      </w:r>
    </w:p>
    <w:p w:rsidR="00E6155E" w:rsidRDefault="00E6155E" w:rsidP="00E6155E">
      <w:pPr>
        <w:pStyle w:val="ListParagraph"/>
        <w:ind w:left="1080"/>
      </w:pPr>
      <w:r>
        <w:t>There is a software problem installed in the instance .If status is not good check software’s.</w:t>
      </w:r>
    </w:p>
    <w:p w:rsidR="00215B8F" w:rsidRDefault="00215B8F" w:rsidP="00E6155E">
      <w:r>
        <w:t>Ingress- Inbound</w:t>
      </w:r>
    </w:p>
    <w:p w:rsidR="00215B8F" w:rsidRDefault="00215B8F" w:rsidP="00E6155E">
      <w:r>
        <w:t>Egress-Outbound</w:t>
      </w:r>
    </w:p>
    <w:p w:rsidR="00E6155E" w:rsidRDefault="00D12649" w:rsidP="00E6155E">
      <w:r>
        <w:t>How to attach ebs volume to ec2 instance :</w:t>
      </w:r>
      <w:r w:rsidR="00E6155E">
        <w:t xml:space="preserve"> </w:t>
      </w:r>
    </w:p>
    <w:p w:rsidR="00725BE6" w:rsidRDefault="00D12649" w:rsidP="00E6155E">
      <w:r>
        <w:t xml:space="preserve">While attaching the EBS volume to ec2 instance </w:t>
      </w:r>
      <w:r w:rsidR="00725BE6">
        <w:t>ec2 instance is in same availability zone.</w:t>
      </w:r>
    </w:p>
    <w:p w:rsidR="00725BE6" w:rsidRDefault="00725BE6" w:rsidP="00E6155E">
      <w:r>
        <w:t>Process to attach EBS volume:</w:t>
      </w:r>
    </w:p>
    <w:p w:rsidR="00725BE6" w:rsidRDefault="00725BE6" w:rsidP="00725BE6">
      <w:pPr>
        <w:pStyle w:val="ListParagraph"/>
        <w:numPr>
          <w:ilvl w:val="0"/>
          <w:numId w:val="15"/>
        </w:numPr>
      </w:pPr>
      <w:r>
        <w:t>Attach from ui</w:t>
      </w:r>
    </w:p>
    <w:p w:rsidR="00725BE6" w:rsidRDefault="00725BE6" w:rsidP="00725BE6">
      <w:pPr>
        <w:pStyle w:val="ListParagraph"/>
        <w:numPr>
          <w:ilvl w:val="0"/>
          <w:numId w:val="15"/>
        </w:numPr>
      </w:pPr>
      <w:r>
        <w:t>Login to ec instance :</w:t>
      </w:r>
    </w:p>
    <w:p w:rsidR="00725BE6" w:rsidRDefault="00725BE6" w:rsidP="00725BE6">
      <w:pPr>
        <w:pStyle w:val="ListParagraph"/>
        <w:numPr>
          <w:ilvl w:val="0"/>
          <w:numId w:val="15"/>
        </w:numPr>
      </w:pPr>
      <w:r>
        <w:lastRenderedPageBreak/>
        <w:t>File –s /dev/xvdf</w:t>
      </w:r>
      <w:r w:rsidR="00A147A0">
        <w:t xml:space="preserve">             : check the file system is existed </w:t>
      </w:r>
    </w:p>
    <w:p w:rsidR="00725BE6" w:rsidRDefault="00725BE6" w:rsidP="00725BE6">
      <w:pPr>
        <w:pStyle w:val="ListParagraph"/>
        <w:numPr>
          <w:ilvl w:val="0"/>
          <w:numId w:val="15"/>
        </w:numPr>
      </w:pPr>
      <w:r>
        <w:t>Mkfs –t ext4 /dev/xvdf</w:t>
      </w:r>
      <w:r w:rsidR="00A147A0">
        <w:t xml:space="preserve">  : make the the file system if file system not exist </w:t>
      </w:r>
    </w:p>
    <w:p w:rsidR="00725BE6" w:rsidRDefault="00725BE6" w:rsidP="00725BE6">
      <w:pPr>
        <w:pStyle w:val="ListParagraph"/>
        <w:numPr>
          <w:ilvl w:val="0"/>
          <w:numId w:val="15"/>
        </w:numPr>
      </w:pPr>
      <w:r>
        <w:t>Go to root location / and created folder mkdir &lt;fileserver&gt;</w:t>
      </w:r>
      <w:r w:rsidR="00A147A0">
        <w:t xml:space="preserve"> </w:t>
      </w:r>
    </w:p>
    <w:p w:rsidR="00725BE6" w:rsidRDefault="00725BE6" w:rsidP="00725BE6">
      <w:pPr>
        <w:pStyle w:val="ListParagraph"/>
        <w:numPr>
          <w:ilvl w:val="0"/>
          <w:numId w:val="15"/>
        </w:numPr>
      </w:pPr>
      <w:r>
        <w:t>Mount /dev/xvdf fileserver</w:t>
      </w:r>
      <w:r w:rsidR="00A147A0">
        <w:t>: Mount the volume to directory .</w:t>
      </w:r>
    </w:p>
    <w:p w:rsidR="00555ED5" w:rsidRDefault="00555ED5" w:rsidP="00555ED5">
      <w:r>
        <w:t>How to detach volume from ec2 instance :</w:t>
      </w:r>
    </w:p>
    <w:p w:rsidR="00555ED5" w:rsidRDefault="00555ED5" w:rsidP="00555ED5">
      <w:pPr>
        <w:pStyle w:val="ListParagraph"/>
        <w:numPr>
          <w:ilvl w:val="0"/>
          <w:numId w:val="16"/>
        </w:numPr>
      </w:pPr>
      <w:r>
        <w:t xml:space="preserve">Unmount </w:t>
      </w:r>
    </w:p>
    <w:p w:rsidR="00555ED5" w:rsidRDefault="00555ED5" w:rsidP="00555ED5">
      <w:pPr>
        <w:pStyle w:val="ListParagraph"/>
        <w:numPr>
          <w:ilvl w:val="0"/>
          <w:numId w:val="16"/>
        </w:numPr>
      </w:pPr>
      <w:r>
        <w:t>Detach from ui</w:t>
      </w:r>
    </w:p>
    <w:p w:rsidR="00555ED5" w:rsidRDefault="00555ED5" w:rsidP="00555ED5">
      <w:pPr>
        <w:pStyle w:val="ListParagraph"/>
        <w:numPr>
          <w:ilvl w:val="0"/>
          <w:numId w:val="16"/>
        </w:numPr>
      </w:pPr>
      <w:r>
        <w:t>Take a snapshot</w:t>
      </w:r>
    </w:p>
    <w:p w:rsidR="00555ED5" w:rsidRDefault="00555ED5" w:rsidP="00555ED5">
      <w:pPr>
        <w:pStyle w:val="ListParagraph"/>
        <w:numPr>
          <w:ilvl w:val="0"/>
          <w:numId w:val="16"/>
        </w:numPr>
      </w:pPr>
      <w:r>
        <w:t>Remove volume</w:t>
      </w:r>
    </w:p>
    <w:p w:rsidR="00555ED5" w:rsidRDefault="00555ED5" w:rsidP="00555ED5">
      <w:pPr>
        <w:pStyle w:val="ListParagraph"/>
      </w:pPr>
    </w:p>
    <w:p w:rsidR="00725BE6" w:rsidRDefault="00725BE6" w:rsidP="00725BE6">
      <w:pPr>
        <w:pStyle w:val="ListParagraph"/>
      </w:pPr>
    </w:p>
    <w:p w:rsidR="00D12649" w:rsidRDefault="00725BE6" w:rsidP="00E6155E">
      <w:r>
        <w:t xml:space="preserve"> </w:t>
      </w:r>
    </w:p>
    <w:p w:rsidR="00E6155E" w:rsidRDefault="00E6155E" w:rsidP="00E6155E">
      <w:pPr>
        <w:pStyle w:val="ListParagraph"/>
      </w:pPr>
    </w:p>
    <w:p w:rsidR="00E6155E" w:rsidRPr="00E6155E" w:rsidRDefault="00E6155E" w:rsidP="00E6155E">
      <w:pPr>
        <w:pStyle w:val="ListParagraph"/>
        <w:ind w:left="1080"/>
      </w:pPr>
    </w:p>
    <w:p w:rsidR="00E6155E" w:rsidRDefault="00E6155E" w:rsidP="00E6155E"/>
    <w:p w:rsidR="00F07871" w:rsidRDefault="00F07871" w:rsidP="00F07871">
      <w:pPr>
        <w:pStyle w:val="ListParagraph"/>
      </w:pPr>
    </w:p>
    <w:p w:rsidR="005824FB" w:rsidRDefault="005824FB" w:rsidP="00FC2A42"/>
    <w:p w:rsidR="003F58CB" w:rsidRDefault="003F58CB" w:rsidP="00FC2A42"/>
    <w:p w:rsidR="003F58CB" w:rsidRDefault="003F58CB" w:rsidP="00FC2A42"/>
    <w:p w:rsidR="003F58CB" w:rsidRDefault="00AD6544" w:rsidP="00FC2A42">
      <w:pPr>
        <w:pBdr>
          <w:bottom w:val="dotted" w:sz="24" w:space="1" w:color="auto"/>
        </w:pBdr>
      </w:pPr>
      <w:r>
        <w:t>************************************************************************************</w:t>
      </w:r>
    </w:p>
    <w:p w:rsidR="008705DB" w:rsidRDefault="008705DB" w:rsidP="00FC2A42">
      <w:r>
        <w:tab/>
      </w:r>
      <w:r>
        <w:tab/>
      </w:r>
      <w:r>
        <w:tab/>
      </w:r>
      <w:r>
        <w:tab/>
        <w:t>STORAGE CLASSES</w:t>
      </w:r>
    </w:p>
    <w:tbl>
      <w:tblPr>
        <w:tblStyle w:val="TableGrid"/>
        <w:tblW w:w="0" w:type="auto"/>
        <w:tblLook w:val="04A0"/>
      </w:tblPr>
      <w:tblGrid>
        <w:gridCol w:w="2516"/>
        <w:gridCol w:w="2339"/>
        <w:gridCol w:w="2142"/>
        <w:gridCol w:w="2579"/>
      </w:tblGrid>
      <w:tr w:rsidR="00B363DA" w:rsidTr="00B363DA">
        <w:tc>
          <w:tcPr>
            <w:tcW w:w="2516" w:type="dxa"/>
          </w:tcPr>
          <w:p w:rsidR="00B363DA" w:rsidRPr="00031507" w:rsidRDefault="00B363DA" w:rsidP="00FC2A42">
            <w:pPr>
              <w:rPr>
                <w:color w:val="FF0000"/>
              </w:rPr>
            </w:pPr>
            <w:r w:rsidRPr="00031507">
              <w:rPr>
                <w:color w:val="FF0000"/>
              </w:rPr>
              <w:t xml:space="preserve">Standard </w:t>
            </w:r>
          </w:p>
        </w:tc>
        <w:tc>
          <w:tcPr>
            <w:tcW w:w="2339" w:type="dxa"/>
          </w:tcPr>
          <w:p w:rsidR="00B363DA" w:rsidRPr="00031507" w:rsidRDefault="00B363DA" w:rsidP="00FC2A42">
            <w:pPr>
              <w:rPr>
                <w:color w:val="0070C0"/>
              </w:rPr>
            </w:pPr>
            <w:r w:rsidRPr="00031507">
              <w:rPr>
                <w:color w:val="0070C0"/>
              </w:rPr>
              <w:t>&gt;=3 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Frequently access class(Default)</w:t>
            </w:r>
          </w:p>
        </w:tc>
      </w:tr>
      <w:tr w:rsidR="00B363DA" w:rsidTr="00B363DA">
        <w:tc>
          <w:tcPr>
            <w:tcW w:w="2516" w:type="dxa"/>
          </w:tcPr>
          <w:p w:rsidR="00B363DA" w:rsidRPr="00031507" w:rsidRDefault="00B363DA" w:rsidP="00FC2A42">
            <w:pPr>
              <w:rPr>
                <w:color w:val="FF0000"/>
              </w:rPr>
            </w:pPr>
            <w:r w:rsidRPr="00031507">
              <w:rPr>
                <w:color w:val="FF0000"/>
              </w:rPr>
              <w:t>Standard-IA</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 xml:space="preserve">Infrequently access class </w:t>
            </w:r>
          </w:p>
        </w:tc>
      </w:tr>
      <w:tr w:rsidR="00B363DA" w:rsidTr="00B363DA">
        <w:tc>
          <w:tcPr>
            <w:tcW w:w="2516" w:type="dxa"/>
          </w:tcPr>
          <w:p w:rsidR="00B363DA" w:rsidRPr="00031507" w:rsidRDefault="00B363DA" w:rsidP="00FC2A42">
            <w:pPr>
              <w:rPr>
                <w:color w:val="FF0000"/>
              </w:rPr>
            </w:pPr>
            <w:r w:rsidRPr="00031507">
              <w:rPr>
                <w:color w:val="FF0000"/>
              </w:rPr>
              <w:t xml:space="preserve">Intelligent tiring  </w:t>
            </w:r>
          </w:p>
        </w:tc>
        <w:tc>
          <w:tcPr>
            <w:tcW w:w="2339" w:type="dxa"/>
          </w:tcPr>
          <w:p w:rsidR="00B363DA" w:rsidRPr="00031507" w:rsidRDefault="002509A5" w:rsidP="00FC2A42">
            <w:pPr>
              <w:rPr>
                <w:color w:val="0070C0"/>
              </w:rPr>
            </w:pPr>
            <w:r>
              <w:rPr>
                <w:color w:val="0070C0"/>
              </w:rPr>
              <w:t>&gt;=3AZ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Combination of standard and standard –IA. Logic is maintained by Amazon. Some</w:t>
            </w:r>
            <w:r>
              <w:rPr>
                <w:color w:val="006600"/>
              </w:rPr>
              <w:t xml:space="preserve"> </w:t>
            </w:r>
            <w:r w:rsidRPr="00031507">
              <w:rPr>
                <w:color w:val="006600"/>
              </w:rPr>
              <w:t>time it will sored in standard and sometime standard IA.</w:t>
            </w:r>
          </w:p>
        </w:tc>
      </w:tr>
      <w:tr w:rsidR="00B363DA" w:rsidTr="00B363DA">
        <w:tc>
          <w:tcPr>
            <w:tcW w:w="2516" w:type="dxa"/>
          </w:tcPr>
          <w:p w:rsidR="00B363DA" w:rsidRPr="00031507" w:rsidRDefault="00B363DA" w:rsidP="00FC2A42">
            <w:pPr>
              <w:rPr>
                <w:color w:val="FF0000"/>
              </w:rPr>
            </w:pPr>
            <w:r w:rsidRPr="00031507">
              <w:rPr>
                <w:color w:val="FF0000"/>
              </w:rPr>
              <w:t xml:space="preserve">One zone Infrequent access </w:t>
            </w:r>
          </w:p>
        </w:tc>
        <w:tc>
          <w:tcPr>
            <w:tcW w:w="2339" w:type="dxa"/>
          </w:tcPr>
          <w:p w:rsidR="00B363DA" w:rsidRPr="00031507" w:rsidRDefault="00B363DA" w:rsidP="00FC2A42">
            <w:pPr>
              <w:rPr>
                <w:color w:val="0070C0"/>
              </w:rPr>
            </w:pPr>
            <w:r w:rsidRPr="00031507">
              <w:rPr>
                <w:color w:val="0070C0"/>
              </w:rPr>
              <w:t>&gt;=1AZ</w:t>
            </w:r>
          </w:p>
        </w:tc>
        <w:tc>
          <w:tcPr>
            <w:tcW w:w="2142" w:type="dxa"/>
          </w:tcPr>
          <w:p w:rsidR="00B363DA" w:rsidRPr="00031507" w:rsidRDefault="00B363DA" w:rsidP="00FC2A42">
            <w:pPr>
              <w:rPr>
                <w:color w:val="006600"/>
              </w:rPr>
            </w:pPr>
            <w:r>
              <w:rPr>
                <w:color w:val="006600"/>
              </w:rPr>
              <w:t>Min 30 days</w:t>
            </w:r>
          </w:p>
        </w:tc>
        <w:tc>
          <w:tcPr>
            <w:tcW w:w="2579" w:type="dxa"/>
          </w:tcPr>
          <w:p w:rsidR="00B363DA" w:rsidRPr="00031507" w:rsidRDefault="00B363DA" w:rsidP="00FC2A42">
            <w:pPr>
              <w:rPr>
                <w:color w:val="006600"/>
              </w:rPr>
            </w:pPr>
            <w:r w:rsidRPr="00031507">
              <w:rPr>
                <w:color w:val="006600"/>
              </w:rPr>
              <w:t>It will store non critical data.</w:t>
            </w:r>
          </w:p>
        </w:tc>
      </w:tr>
      <w:tr w:rsidR="00B363DA" w:rsidTr="00B363DA">
        <w:tc>
          <w:tcPr>
            <w:tcW w:w="2516" w:type="dxa"/>
          </w:tcPr>
          <w:p w:rsidR="00B363DA" w:rsidRPr="00031507" w:rsidRDefault="00B363DA" w:rsidP="00FC2A42">
            <w:pPr>
              <w:rPr>
                <w:color w:val="FF0000"/>
              </w:rPr>
            </w:pPr>
            <w:r w:rsidRPr="00031507">
              <w:rPr>
                <w:color w:val="FF0000"/>
              </w:rPr>
              <w:t xml:space="preserve">Glacier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Old data retrieving will take minutes to hours.</w:t>
            </w:r>
          </w:p>
        </w:tc>
      </w:tr>
      <w:tr w:rsidR="00B363DA" w:rsidTr="00B363DA">
        <w:tc>
          <w:tcPr>
            <w:tcW w:w="2516" w:type="dxa"/>
          </w:tcPr>
          <w:p w:rsidR="00B363DA" w:rsidRPr="00031507" w:rsidRDefault="00B363DA" w:rsidP="00FC2A42">
            <w:pPr>
              <w:rPr>
                <w:color w:val="FF0000"/>
              </w:rPr>
            </w:pPr>
            <w:r w:rsidRPr="00031507">
              <w:rPr>
                <w:color w:val="FF0000"/>
              </w:rPr>
              <w:t xml:space="preserve">Reduced redundancy </w:t>
            </w:r>
          </w:p>
        </w:tc>
        <w:tc>
          <w:tcPr>
            <w:tcW w:w="2339" w:type="dxa"/>
          </w:tcPr>
          <w:p w:rsidR="00B363DA" w:rsidRPr="00031507" w:rsidRDefault="00B363DA" w:rsidP="00FC2A42">
            <w:pPr>
              <w:rPr>
                <w:color w:val="0070C0"/>
              </w:rPr>
            </w:pPr>
            <w:r w:rsidRPr="00031507">
              <w:rPr>
                <w:color w:val="0070C0"/>
              </w:rPr>
              <w:t>&gt;=3AZ</w:t>
            </w:r>
          </w:p>
        </w:tc>
        <w:tc>
          <w:tcPr>
            <w:tcW w:w="2142" w:type="dxa"/>
          </w:tcPr>
          <w:p w:rsidR="00B363DA" w:rsidRPr="00031507" w:rsidRDefault="00B363DA" w:rsidP="00FC2A42">
            <w:pPr>
              <w:rPr>
                <w:color w:val="006600"/>
              </w:rPr>
            </w:pPr>
          </w:p>
        </w:tc>
        <w:tc>
          <w:tcPr>
            <w:tcW w:w="2579" w:type="dxa"/>
          </w:tcPr>
          <w:p w:rsidR="00B363DA" w:rsidRPr="00031507" w:rsidRDefault="00B363DA" w:rsidP="00FC2A42">
            <w:pPr>
              <w:rPr>
                <w:color w:val="006600"/>
              </w:rPr>
            </w:pPr>
            <w:r w:rsidRPr="00031507">
              <w:rPr>
                <w:color w:val="006600"/>
              </w:rPr>
              <w:t xml:space="preserve">Frequently accessed non </w:t>
            </w:r>
            <w:r w:rsidR="002509A5">
              <w:rPr>
                <w:color w:val="006600"/>
              </w:rPr>
              <w:lastRenderedPageBreak/>
              <w:t xml:space="preserve">non </w:t>
            </w:r>
            <w:r w:rsidRPr="00031507">
              <w:rPr>
                <w:color w:val="006600"/>
              </w:rPr>
              <w:t>critical data like thumbanions.</w:t>
            </w:r>
          </w:p>
        </w:tc>
      </w:tr>
    </w:tbl>
    <w:p w:rsidR="006B7EE0" w:rsidRDefault="006B7EE0" w:rsidP="00FC2A42"/>
    <w:p w:rsidR="006B7EE0" w:rsidRDefault="006B7EE0" w:rsidP="00FC2A42"/>
    <w:p w:rsidR="006B7EE0" w:rsidRDefault="006B7EE0" w:rsidP="00FC2A42"/>
    <w:p w:rsidR="00EF4485" w:rsidRDefault="00EF4485" w:rsidP="00FC2A42">
      <w:r>
        <w:t>s3:</w:t>
      </w:r>
      <w:r w:rsidR="005B6EFF">
        <w:t>(OBJECT STORAGE)</w:t>
      </w:r>
      <w:r w:rsidR="00E862B3">
        <w:t xml:space="preserve"> simple storage service</w:t>
      </w:r>
      <w:r w:rsidR="008B5FC5">
        <w:t>.</w:t>
      </w:r>
      <w:r w:rsidR="0040764A">
        <w:t>: High scalable,</w:t>
      </w:r>
      <w:r w:rsidR="00B03FFC">
        <w:t xml:space="preserve"> High reliable</w:t>
      </w:r>
      <w:r w:rsidR="0040764A">
        <w:t>, Object based storage.</w:t>
      </w:r>
    </w:p>
    <w:p w:rsidR="00693E1E" w:rsidRDefault="00693E1E" w:rsidP="00FC2A42">
      <w:r>
        <w:t>1 ) If s3 is created we can get it by another availability zone.</w:t>
      </w:r>
    </w:p>
    <w:p w:rsidR="00693E1E" w:rsidRDefault="00693E1E" w:rsidP="00FC2A42">
      <w:r>
        <w:t>2) s3 is unique and universal name in aws world.</w:t>
      </w:r>
    </w:p>
    <w:p w:rsidR="00693E1E" w:rsidRDefault="00693E1E" w:rsidP="00693E1E">
      <w:r>
        <w:t xml:space="preserve">3) </w:t>
      </w:r>
      <w:r w:rsidR="00114F95">
        <w:t xml:space="preserve">s3 </w:t>
      </w:r>
      <w:r>
        <w:t>Visibly it is to be global but it is regional specific.</w:t>
      </w:r>
    </w:p>
    <w:p w:rsidR="00693E1E" w:rsidRDefault="00693E1E" w:rsidP="00693E1E">
      <w:r>
        <w:t>4) Cross account access is work but policy should describe in role.</w:t>
      </w:r>
    </w:p>
    <w:p w:rsidR="00693E1E" w:rsidRDefault="00693E1E" w:rsidP="00693E1E">
      <w:r>
        <w:t>5) Complete static website we can host</w:t>
      </w:r>
    </w:p>
    <w:p w:rsidR="00693E1E" w:rsidRDefault="00693E1E" w:rsidP="00693E1E">
      <w:r>
        <w:t>6)</w:t>
      </w:r>
      <w:r w:rsidRPr="00693E1E">
        <w:t xml:space="preserve"> </w:t>
      </w:r>
      <w:r>
        <w:t>Data Can be directly stored /retrieve using rest api, Exposed by s3</w:t>
      </w:r>
    </w:p>
    <w:p w:rsidR="00693E1E" w:rsidRDefault="00693E1E" w:rsidP="00693E1E">
      <w:r>
        <w:t>7) We can enable logs in s3 buckets.</w:t>
      </w:r>
    </w:p>
    <w:p w:rsidR="00693E1E" w:rsidRDefault="00693E1E" w:rsidP="00693E1E">
      <w:r>
        <w:t>8) Consistency rules: 1) Read after write consistency 2)Eventual consistency , Every get and put request sometimes refresh is required.</w:t>
      </w:r>
    </w:p>
    <w:p w:rsidR="00693E1E" w:rsidRDefault="00693E1E" w:rsidP="00693E1E">
      <w:r>
        <w:t xml:space="preserve">9) object url to access : </w:t>
      </w:r>
      <w:hyperlink w:history="1">
        <w:r w:rsidRPr="00580FCA">
          <w:rPr>
            <w:rStyle w:val="Hyperlink"/>
          </w:rPr>
          <w:t>https://s3-&lt;regionname&gt;.amazon.com/&lt;bucketname&gt;/&lt;filename</w:t>
        </w:r>
      </w:hyperlink>
      <w:r>
        <w:t>&gt;</w:t>
      </w:r>
    </w:p>
    <w:p w:rsidR="00693E1E" w:rsidRDefault="00693E1E" w:rsidP="00693E1E">
      <w:r>
        <w:t>10)  charges criteria based on 1)storage 2)Requests 3)Data Transfer</w:t>
      </w:r>
    </w:p>
    <w:p w:rsidR="00693E1E" w:rsidRDefault="00693E1E" w:rsidP="00693E1E">
      <w:r>
        <w:t xml:space="preserve">11) </w:t>
      </w:r>
      <w:r w:rsidR="00A34520">
        <w:t>Enabling versioning, we can upload multiple files with same name. After enabling we cannot disable versioning, we can only suspend it only.</w:t>
      </w:r>
    </w:p>
    <w:p w:rsidR="00A34520" w:rsidRDefault="00A34520" w:rsidP="00A34520">
      <w:r>
        <w:t xml:space="preserve">12) To enable cross region replication must and should we have to enable </w:t>
      </w:r>
      <w:r w:rsidRPr="00BA16E4">
        <w:rPr>
          <w:color w:val="FF0000"/>
        </w:rPr>
        <w:t>versioning</w:t>
      </w:r>
    </w:p>
    <w:p w:rsidR="00A34520" w:rsidRDefault="00A34520" w:rsidP="00693E1E">
      <w:r>
        <w:t xml:space="preserve">13) We can access s3 buckets with </w:t>
      </w:r>
      <w:r w:rsidRPr="0051018C">
        <w:rPr>
          <w:color w:val="FF0000"/>
        </w:rPr>
        <w:t>get,and put</w:t>
      </w:r>
      <w:r>
        <w:t xml:space="preserve"> requests from browser. We can access from cli by using Access key id, Secret key id</w:t>
      </w:r>
      <w:r w:rsidR="00492A6D">
        <w:t>, iam role</w:t>
      </w:r>
    </w:p>
    <w:p w:rsidR="00A34520" w:rsidRDefault="00A34520" w:rsidP="00A34520">
      <w:r>
        <w:t>14) We can create events, ex anything changed in s3 buckets this event will trigger. (SNS(Simple Notification Service),LAMBDA FUNCTION(this is a function when specific event occurs) ,sqsque)</w:t>
      </w:r>
    </w:p>
    <w:p w:rsidR="00A34520" w:rsidRDefault="00A34520" w:rsidP="00A34520">
      <w:r>
        <w:t>15)</w:t>
      </w:r>
      <w:r w:rsidRPr="00A34520">
        <w:t xml:space="preserve"> </w:t>
      </w:r>
      <w:r>
        <w:t xml:space="preserve">Once object max size </w:t>
      </w:r>
      <w:r w:rsidRPr="00BA16E4">
        <w:rPr>
          <w:color w:val="FF0000"/>
        </w:rPr>
        <w:t>5tb</w:t>
      </w:r>
      <w:r>
        <w:t>. In one bucket we can store n number of objects. So unlimited data.</w:t>
      </w:r>
    </w:p>
    <w:p w:rsidR="003A0BA3" w:rsidRDefault="00A34520" w:rsidP="003A0BA3">
      <w:r>
        <w:t xml:space="preserve">16) </w:t>
      </w:r>
      <w:r w:rsidR="003A0BA3" w:rsidRPr="00BA16E4">
        <w:rPr>
          <w:color w:val="FF0000"/>
        </w:rPr>
        <w:t>Transfer Acceleration</w:t>
      </w:r>
      <w:r w:rsidR="003A0BA3">
        <w:t>:  This will enable us to upload objects to long distance buckets. This will create one endpoint near US. We will upload our objects to near endpoint. From near endpoint it goes throw amazon network. This will provide us secure.</w:t>
      </w:r>
    </w:p>
    <w:p w:rsidR="006828FD" w:rsidRDefault="006828FD" w:rsidP="003A0BA3">
      <w:r>
        <w:t>17) We can copy object from one one region s3 to another region s3 by specifying path.</w:t>
      </w:r>
    </w:p>
    <w:p w:rsidR="00C96208" w:rsidRDefault="00C96208" w:rsidP="003A0BA3"/>
    <w:p w:rsidR="00C96208" w:rsidRDefault="00C96208" w:rsidP="003A0BA3"/>
    <w:tbl>
      <w:tblPr>
        <w:tblStyle w:val="TableGrid"/>
        <w:tblW w:w="0" w:type="auto"/>
        <w:tblLook w:val="04A0"/>
      </w:tblPr>
      <w:tblGrid>
        <w:gridCol w:w="3192"/>
        <w:gridCol w:w="3192"/>
      </w:tblGrid>
      <w:tr w:rsidR="004E31F7" w:rsidTr="004E31F7">
        <w:tc>
          <w:tcPr>
            <w:tcW w:w="3192" w:type="dxa"/>
          </w:tcPr>
          <w:p w:rsidR="004E31F7" w:rsidRDefault="004E31F7" w:rsidP="00693E1E">
            <w:r>
              <w:t xml:space="preserve">Object </w:t>
            </w:r>
          </w:p>
        </w:tc>
        <w:tc>
          <w:tcPr>
            <w:tcW w:w="3192" w:type="dxa"/>
          </w:tcPr>
          <w:p w:rsidR="004E31F7" w:rsidRDefault="004E31F7" w:rsidP="00693E1E">
            <w:r>
              <w:t>Bucket</w:t>
            </w:r>
          </w:p>
        </w:tc>
      </w:tr>
      <w:tr w:rsidR="004E31F7" w:rsidTr="004E31F7">
        <w:tc>
          <w:tcPr>
            <w:tcW w:w="3192" w:type="dxa"/>
          </w:tcPr>
          <w:p w:rsidR="004E31F7" w:rsidRDefault="004E31F7" w:rsidP="00693E1E">
            <w:r>
              <w:t xml:space="preserve">Lock is possible </w:t>
            </w:r>
          </w:p>
        </w:tc>
        <w:tc>
          <w:tcPr>
            <w:tcW w:w="3192" w:type="dxa"/>
          </w:tcPr>
          <w:p w:rsidR="004E31F7" w:rsidRDefault="000917CC" w:rsidP="00693E1E">
            <w:r>
              <w:t xml:space="preserve">Versioning is enables for bucket level </w:t>
            </w:r>
            <w:r w:rsidR="00B20045">
              <w:t xml:space="preserve">by default it is disabled </w:t>
            </w:r>
          </w:p>
        </w:tc>
      </w:tr>
      <w:tr w:rsidR="004E31F7" w:rsidTr="004E31F7">
        <w:tc>
          <w:tcPr>
            <w:tcW w:w="3192" w:type="dxa"/>
          </w:tcPr>
          <w:p w:rsidR="004E31F7" w:rsidRDefault="004E31F7" w:rsidP="00693E1E">
            <w:r>
              <w:t>Object can share another Amazon account .Object can share public also.</w:t>
            </w:r>
          </w:p>
        </w:tc>
        <w:tc>
          <w:tcPr>
            <w:tcW w:w="3192" w:type="dxa"/>
          </w:tcPr>
          <w:p w:rsidR="004E31F7" w:rsidRDefault="00B20045" w:rsidP="00693E1E">
            <w:r>
              <w:t>Static website can store .</w:t>
            </w:r>
          </w:p>
          <w:p w:rsidR="00B20045" w:rsidRDefault="00B20045" w:rsidP="00693E1E">
            <w:r>
              <w:t>Select host option select web pages .</w:t>
            </w:r>
          </w:p>
        </w:tc>
      </w:tr>
      <w:tr w:rsidR="004E31F7" w:rsidTr="004E31F7">
        <w:tc>
          <w:tcPr>
            <w:tcW w:w="3192" w:type="dxa"/>
          </w:tcPr>
          <w:p w:rsidR="004E31F7" w:rsidRDefault="004E31F7" w:rsidP="00693E1E">
            <w:r>
              <w:t xml:space="preserve">We can make object public but bucket level permission is required </w:t>
            </w:r>
          </w:p>
        </w:tc>
        <w:tc>
          <w:tcPr>
            <w:tcW w:w="3192" w:type="dxa"/>
          </w:tcPr>
          <w:p w:rsidR="004E31F7" w:rsidRDefault="00A47075" w:rsidP="00693E1E">
            <w:r>
              <w:t>Server access logs can enabled in bucket level . one bucket access logs can store in another bucket.</w:t>
            </w:r>
          </w:p>
        </w:tc>
      </w:tr>
      <w:tr w:rsidR="004E31F7" w:rsidTr="004E31F7">
        <w:tc>
          <w:tcPr>
            <w:tcW w:w="3192" w:type="dxa"/>
          </w:tcPr>
          <w:p w:rsidR="004E31F7" w:rsidRDefault="004E31F7" w:rsidP="00693E1E">
            <w:r>
              <w:t>Object level logging is possible with cloud trail ,Cloud trail is required to record events .</w:t>
            </w:r>
          </w:p>
          <w:p w:rsidR="004E31F7" w:rsidRDefault="004E31F7" w:rsidP="00693E1E">
            <w:r>
              <w:t>This service is available in management and governance level.</w:t>
            </w:r>
          </w:p>
        </w:tc>
        <w:tc>
          <w:tcPr>
            <w:tcW w:w="3192" w:type="dxa"/>
          </w:tcPr>
          <w:p w:rsidR="004E31F7" w:rsidRDefault="00A47075" w:rsidP="00693E1E">
            <w:r>
              <w:t xml:space="preserve">Bucket level logging is possible we can store the logs in another bucket </w:t>
            </w:r>
          </w:p>
        </w:tc>
      </w:tr>
      <w:tr w:rsidR="003922C0" w:rsidTr="004E31F7">
        <w:tc>
          <w:tcPr>
            <w:tcW w:w="3192" w:type="dxa"/>
          </w:tcPr>
          <w:p w:rsidR="003922C0" w:rsidRDefault="003922C0" w:rsidP="00693E1E">
            <w:r>
              <w:t xml:space="preserve">Encryption is possible </w:t>
            </w:r>
          </w:p>
          <w:p w:rsidR="000917CC" w:rsidRDefault="000917CC" w:rsidP="00693E1E"/>
        </w:tc>
        <w:tc>
          <w:tcPr>
            <w:tcW w:w="3192" w:type="dxa"/>
          </w:tcPr>
          <w:p w:rsidR="003922C0" w:rsidRDefault="00B20045" w:rsidP="00693E1E">
            <w:r>
              <w:t>Encryption is possible</w:t>
            </w:r>
          </w:p>
        </w:tc>
      </w:tr>
      <w:tr w:rsidR="007648E2" w:rsidTr="004E31F7">
        <w:tc>
          <w:tcPr>
            <w:tcW w:w="3192" w:type="dxa"/>
          </w:tcPr>
          <w:p w:rsidR="007648E2" w:rsidRDefault="007648E2" w:rsidP="00693E1E">
            <w:r>
              <w:t xml:space="preserve">We </w:t>
            </w:r>
            <w:r w:rsidR="006B408D">
              <w:t>can attach tags in object level. Tags is useful to to identify the object.</w:t>
            </w:r>
          </w:p>
        </w:tc>
        <w:tc>
          <w:tcPr>
            <w:tcW w:w="3192" w:type="dxa"/>
          </w:tcPr>
          <w:p w:rsidR="007648E2" w:rsidRDefault="001223C7" w:rsidP="00693E1E">
            <w:r>
              <w:t>Tags can attach bucket level also</w:t>
            </w:r>
          </w:p>
        </w:tc>
      </w:tr>
    </w:tbl>
    <w:p w:rsidR="00A34520" w:rsidRDefault="00A34520" w:rsidP="00693E1E"/>
    <w:p w:rsidR="008025E1" w:rsidRDefault="008025E1" w:rsidP="00693E1E">
      <w:r>
        <w:t>Bucket life cycle Management:</w:t>
      </w:r>
    </w:p>
    <w:p w:rsidR="00FA0985" w:rsidRDefault="008025E1" w:rsidP="00693E1E">
      <w:r>
        <w:t xml:space="preserve">1 ) Life cycle we can apply to bucket level </w:t>
      </w:r>
      <w:r w:rsidR="00FA0985">
        <w:t xml:space="preserve"> as well as object level also</w:t>
      </w:r>
      <w:r>
        <w:t>.</w:t>
      </w:r>
      <w:r w:rsidR="00FA0985">
        <w:t xml:space="preserve"> While applying object level we need to select object pattern like regex.</w:t>
      </w:r>
    </w:p>
    <w:p w:rsidR="008025E1" w:rsidRDefault="008025E1" w:rsidP="008025E1">
      <w:r>
        <w:t>2)Minimum 30 days is required for infrequent access</w:t>
      </w:r>
      <w:r w:rsidR="006F5DF9">
        <w:t xml:space="preserve"> and 1zone infrequent access, intelegent tyring </w:t>
      </w:r>
      <w:r>
        <w:t>.</w:t>
      </w:r>
    </w:p>
    <w:p w:rsidR="008025E1" w:rsidRDefault="009C15C5" w:rsidP="008025E1">
      <w:r>
        <w:t>Replication of s3:</w:t>
      </w:r>
    </w:p>
    <w:p w:rsidR="009C15C5" w:rsidRDefault="009C15C5" w:rsidP="009C15C5">
      <w:pPr>
        <w:pStyle w:val="ListParagraph"/>
        <w:numPr>
          <w:ilvl w:val="0"/>
          <w:numId w:val="22"/>
        </w:numPr>
      </w:pPr>
      <w:r>
        <w:t>We can share the owner ship of the bucket to another account.</w:t>
      </w:r>
    </w:p>
    <w:p w:rsidR="009C15C5" w:rsidRDefault="009C15C5" w:rsidP="009C15C5">
      <w:pPr>
        <w:pStyle w:val="ListParagraph"/>
        <w:numPr>
          <w:ilvl w:val="0"/>
          <w:numId w:val="22"/>
        </w:numPr>
      </w:pPr>
      <w:r>
        <w:t>IAM role is required to use s3 bucket by another s3 bucket.</w:t>
      </w:r>
    </w:p>
    <w:p w:rsidR="009C15C5" w:rsidRDefault="009C15C5" w:rsidP="009C15C5">
      <w:pPr>
        <w:pStyle w:val="ListParagraph"/>
        <w:numPr>
          <w:ilvl w:val="0"/>
          <w:numId w:val="22"/>
        </w:numPr>
      </w:pPr>
      <w:r>
        <w:t xml:space="preserve">Object is replicated after cross region replication is enabled. Old object will not be replicated </w:t>
      </w:r>
    </w:p>
    <w:p w:rsidR="009C15C5" w:rsidRPr="00691646" w:rsidRDefault="00270E68" w:rsidP="00270E68">
      <w:pPr>
        <w:pStyle w:val="ListParagraph"/>
        <w:numPr>
          <w:ilvl w:val="0"/>
          <w:numId w:val="22"/>
        </w:numPr>
      </w:pPr>
      <w:r>
        <w:t xml:space="preserve">To enable cross region replication must and should we have to enable </w:t>
      </w:r>
      <w:r w:rsidRPr="00BA16E4">
        <w:rPr>
          <w:color w:val="FF0000"/>
        </w:rPr>
        <w:t>versioning</w:t>
      </w:r>
    </w:p>
    <w:p w:rsidR="00691646" w:rsidRPr="0031796A" w:rsidRDefault="00691646" w:rsidP="00270E68">
      <w:pPr>
        <w:pStyle w:val="ListParagraph"/>
        <w:numPr>
          <w:ilvl w:val="0"/>
          <w:numId w:val="22"/>
        </w:numPr>
      </w:pPr>
      <w:r>
        <w:rPr>
          <w:color w:val="FF0000"/>
        </w:rPr>
        <w:t>While creating replication rules source and destination bucket name should specified with object paths. Complete s3 replication is not possible only object replication is possible.</w:t>
      </w:r>
    </w:p>
    <w:p w:rsidR="0031796A" w:rsidRDefault="0031796A" w:rsidP="0031796A">
      <w:pPr>
        <w:pStyle w:val="ListParagraph"/>
      </w:pPr>
      <w:r>
        <w:rPr>
          <w:color w:val="FF0000"/>
        </w:rPr>
        <w:t xml:space="preserve">It required </w:t>
      </w:r>
      <w:r w:rsidR="0016280B">
        <w:rPr>
          <w:color w:val="FF0000"/>
        </w:rPr>
        <w:t>specifying</w:t>
      </w:r>
      <w:r>
        <w:rPr>
          <w:color w:val="FF0000"/>
        </w:rPr>
        <w:t xml:space="preserve"> source and destination buckets names </w:t>
      </w:r>
      <w:r w:rsidR="0016280B">
        <w:rPr>
          <w:color w:val="FF0000"/>
        </w:rPr>
        <w:t>along with regex of objects.</w:t>
      </w:r>
    </w:p>
    <w:p w:rsidR="008025E1" w:rsidRDefault="00025E60" w:rsidP="00693E1E">
      <w:r>
        <w:t xml:space="preserve">Analytics: This analytics are based on daily, </w:t>
      </w:r>
      <w:r w:rsidR="009D3F6F">
        <w:t>weekly</w:t>
      </w:r>
      <w:r>
        <w:t xml:space="preserve">, report of s3 </w:t>
      </w:r>
      <w:r w:rsidR="00FA0D17">
        <w:t>bucket this</w:t>
      </w:r>
      <w:r w:rsidR="00B70C81">
        <w:t xml:space="preserve"> is called inventory.</w:t>
      </w:r>
    </w:p>
    <w:p w:rsidR="00025E60" w:rsidRDefault="00025E60" w:rsidP="00693E1E"/>
    <w:p w:rsidR="008025E1" w:rsidRDefault="008025E1" w:rsidP="00693E1E"/>
    <w:p w:rsidR="00693E1E" w:rsidRDefault="00693E1E" w:rsidP="00FC2A42"/>
    <w:p w:rsidR="00693E1E" w:rsidRDefault="00693E1E" w:rsidP="00693E1E">
      <w:pPr>
        <w:pStyle w:val="ListParagraph"/>
      </w:pPr>
    </w:p>
    <w:p w:rsidR="00485C39" w:rsidRDefault="00485C39" w:rsidP="00FC2A42"/>
    <w:p w:rsidR="00725922" w:rsidRDefault="00725922" w:rsidP="00FC2A42">
      <w:bookmarkStart w:id="0" w:name="_GoBack"/>
      <w:bookmarkEnd w:id="0"/>
    </w:p>
    <w:p w:rsidR="00AD6544" w:rsidRDefault="00AD6544" w:rsidP="00FC2A42">
      <w:r>
        <w:t>**************************************************************************************************************************************************************************</w:t>
      </w:r>
    </w:p>
    <w:p w:rsidR="003F58CB" w:rsidRDefault="003F58CB" w:rsidP="00FC2A42"/>
    <w:p w:rsidR="005074D6" w:rsidRDefault="005074D6" w:rsidP="00FC2A42"/>
    <w:p w:rsidR="005074D6" w:rsidRDefault="00696D72" w:rsidP="00FC2A42">
      <w:r>
        <w:t xml:space="preserve">                 </w:t>
      </w:r>
      <w:r w:rsidR="001D2BA8">
        <w:t xml:space="preserve">                                         </w:t>
      </w:r>
      <w:r>
        <w:t>VPC(Virtual Private Cloud)</w:t>
      </w:r>
    </w:p>
    <w:p w:rsidR="00664084" w:rsidRDefault="00347E46" w:rsidP="00664084">
      <w:pPr>
        <w:pStyle w:val="ListParagraph"/>
        <w:numPr>
          <w:ilvl w:val="0"/>
          <w:numId w:val="23"/>
        </w:numPr>
      </w:pPr>
      <w:r>
        <w:t>While creating VPC CIDR block should specify ,While subnet is creating cidr for sub net will come from range of vpc cidr range.</w:t>
      </w:r>
    </w:p>
    <w:p w:rsidR="00673B04" w:rsidRDefault="00347E46" w:rsidP="00664084">
      <w:pPr>
        <w:pStyle w:val="ListParagraph"/>
        <w:numPr>
          <w:ilvl w:val="0"/>
          <w:numId w:val="23"/>
        </w:numPr>
      </w:pPr>
      <w:r>
        <w:t>Private Subnet and public subnet both have route table and Nacl , But public subnet have</w:t>
      </w:r>
      <w:r w:rsidR="00673B04">
        <w:t xml:space="preserve"> IGW.</w:t>
      </w:r>
    </w:p>
    <w:p w:rsidR="00673B04" w:rsidRDefault="00673B04" w:rsidP="00664084">
      <w:pPr>
        <w:pStyle w:val="ListParagraph"/>
        <w:numPr>
          <w:ilvl w:val="0"/>
          <w:numId w:val="23"/>
        </w:numPr>
      </w:pPr>
      <w:r>
        <w:t>/16 is highest number in vpc in aws world.</w:t>
      </w:r>
    </w:p>
    <w:p w:rsidR="00347E46" w:rsidRDefault="00347E46" w:rsidP="00673B04">
      <w:pPr>
        <w:ind w:left="360"/>
      </w:pPr>
    </w:p>
    <w:p w:rsidR="00664084" w:rsidRDefault="00664084" w:rsidP="00FC2A42"/>
    <w:p w:rsidR="00664084" w:rsidRDefault="00664084" w:rsidP="00FC2A42"/>
    <w:p w:rsidR="00696D72" w:rsidRDefault="00696D72" w:rsidP="00FC2A42">
      <w:r w:rsidRPr="00F40A4E">
        <w:rPr>
          <w:b/>
          <w:color w:val="FF0000"/>
        </w:rPr>
        <w:t xml:space="preserve">When creating AWS account we will get default vpc in our account. </w:t>
      </w:r>
      <w:r w:rsidR="00CF3B56">
        <w:rPr>
          <w:b/>
          <w:color w:val="FF0000"/>
        </w:rPr>
        <w:t xml:space="preserve"> </w:t>
      </w:r>
      <w:r w:rsidRPr="00F40A4E">
        <w:rPr>
          <w:b/>
          <w:color w:val="FF0000"/>
        </w:rPr>
        <w:t xml:space="preserve">Same way default subnet also present. </w:t>
      </w:r>
      <w:r w:rsidR="003A18F9" w:rsidRPr="00F40A4E">
        <w:rPr>
          <w:b/>
          <w:color w:val="FF0000"/>
        </w:rPr>
        <w:t xml:space="preserve">Default routetable also present.This default </w:t>
      </w:r>
      <w:r w:rsidR="00DB243F" w:rsidRPr="00F40A4E">
        <w:rPr>
          <w:b/>
          <w:color w:val="FF0000"/>
        </w:rPr>
        <w:t>route</w:t>
      </w:r>
      <w:r w:rsidR="003A18F9" w:rsidRPr="00F40A4E">
        <w:rPr>
          <w:b/>
          <w:color w:val="FF0000"/>
        </w:rPr>
        <w:t xml:space="preserve"> table attached IGW</w:t>
      </w:r>
      <w:r w:rsidR="003A18F9">
        <w:t>.</w:t>
      </w:r>
    </w:p>
    <w:p w:rsidR="00F40A4E" w:rsidRDefault="00F40A4E" w:rsidP="00FC2A42">
      <w:r>
        <w:t>By default ec2 instance will launch</w:t>
      </w:r>
      <w:r w:rsidR="00CE0F5D">
        <w:t xml:space="preserve"> in default VPC.</w:t>
      </w:r>
    </w:p>
    <w:p w:rsidR="00696D72" w:rsidRDefault="00696D72" w:rsidP="00FC2A42">
      <w:r>
        <w:t>Default VPC can be deleted, If want again contact amazon customer care.</w:t>
      </w:r>
    </w:p>
    <w:p w:rsidR="00696D72" w:rsidRDefault="00696D72" w:rsidP="00FC2A42">
      <w:r>
        <w:t>Dedicated/default: Dedicated the resource to us. Default means sharing the resource with isolated.</w:t>
      </w:r>
    </w:p>
    <w:p w:rsidR="00696D72" w:rsidRDefault="00696D72" w:rsidP="00FC2A42">
      <w:r>
        <w:t>VPC is region specific.</w:t>
      </w:r>
    </w:p>
    <w:p w:rsidR="00696D72" w:rsidRDefault="00696D72" w:rsidP="00FC2A42">
      <w:r>
        <w:t>DHCP will asign ip address to Resources.</w:t>
      </w:r>
    </w:p>
    <w:p w:rsidR="00696D72" w:rsidRDefault="00696D72" w:rsidP="00FC2A42">
      <w:r>
        <w:t>Availability zones to save from disaster.</w:t>
      </w:r>
    </w:p>
    <w:p w:rsidR="00696D72" w:rsidRDefault="00BF3E21" w:rsidP="00FC2A42">
      <w:r>
        <w:t>VPC service is free.</w:t>
      </w:r>
    </w:p>
    <w:p w:rsidR="007C30D1" w:rsidRDefault="007C30D1" w:rsidP="00FC2A42">
      <w:r>
        <w:t xml:space="preserve">By </w:t>
      </w:r>
      <w:r w:rsidR="001B5D62">
        <w:t>default,</w:t>
      </w:r>
      <w:r>
        <w:t xml:space="preserve"> one rout</w:t>
      </w:r>
      <w:r w:rsidR="00F713C5">
        <w:t>e table is created for every VPC</w:t>
      </w:r>
      <w:r>
        <w:t>. This route table</w:t>
      </w:r>
      <w:r w:rsidR="00BA16E4">
        <w:t>(default route table)</w:t>
      </w:r>
      <w:r>
        <w:t xml:space="preserve"> connected with IGW.(internet Gate Way)</w:t>
      </w:r>
    </w:p>
    <w:p w:rsidR="00976A4C" w:rsidRDefault="00FA1DE4" w:rsidP="00FC2A42">
      <w:hyperlink r:id="rId11" w:history="1">
        <w:r w:rsidR="00C15556" w:rsidRPr="00DE19F1">
          <w:rPr>
            <w:rStyle w:val="Hyperlink"/>
          </w:rPr>
          <w:t>https://www.ipaddressguide.com/cidr</w:t>
        </w:r>
      </w:hyperlink>
    </w:p>
    <w:p w:rsidR="00B977ED" w:rsidRDefault="005C2720" w:rsidP="00FC2A42">
      <w:r>
        <w:tab/>
      </w:r>
      <w:r>
        <w:tab/>
      </w:r>
      <w:r>
        <w:tab/>
      </w:r>
    </w:p>
    <w:p w:rsidR="00B977ED" w:rsidRDefault="00B977ED" w:rsidP="00FC2A42"/>
    <w:p w:rsidR="005C2720" w:rsidRDefault="00B977ED" w:rsidP="00FC2A42">
      <w:r>
        <w:t xml:space="preserve">               </w:t>
      </w:r>
      <w:r w:rsidR="005C2720">
        <w:tab/>
      </w:r>
      <w:r w:rsidR="005C2720">
        <w:tab/>
        <w:t>VPC-Peering</w:t>
      </w:r>
    </w:p>
    <w:p w:rsidR="0083431D" w:rsidRDefault="0083431D" w:rsidP="00FC2A42">
      <w:r>
        <w:t>We can connect multiple VPC with VPC</w:t>
      </w:r>
      <w:r w:rsidR="005C2720">
        <w:t xml:space="preserve"> peering. </w:t>
      </w:r>
    </w:p>
    <w:p w:rsidR="0083431D" w:rsidRDefault="005C2720" w:rsidP="00FC2A42">
      <w:r>
        <w:t>With</w:t>
      </w:r>
      <w:r w:rsidR="0083431D">
        <w:t xml:space="preserve"> VPC-peering we can use one VPC resources(ex : ec2) in another VPC.</w:t>
      </w:r>
    </w:p>
    <w:p w:rsidR="0083431D" w:rsidRDefault="0083431D" w:rsidP="00FC2A42">
      <w:r>
        <w:t>This can be possible in same account and different account.</w:t>
      </w:r>
    </w:p>
    <w:p w:rsidR="0083431D" w:rsidRDefault="0083431D" w:rsidP="00FC2A42">
      <w:r>
        <w:t>This can be possible in same region with different region.</w:t>
      </w:r>
    </w:p>
    <w:p w:rsidR="0083431D" w:rsidRDefault="004C1797" w:rsidP="00FC2A42">
      <w:r>
        <w:t xml:space="preserve">Transitive peering is not supporting. </w:t>
      </w:r>
    </w:p>
    <w:p w:rsidR="00BA16E4" w:rsidRDefault="00BA16E4" w:rsidP="00FC2A42"/>
    <w:p w:rsidR="004C1797" w:rsidRDefault="004C1797" w:rsidP="00FC2A42">
      <w:r>
        <w:t>Example: If vpc1 is peering with vpc2 , vpc2 is peering with vpc3 .</w:t>
      </w:r>
    </w:p>
    <w:p w:rsidR="004C1797" w:rsidRDefault="004C1797" w:rsidP="00FC2A42">
      <w:r>
        <w:t xml:space="preserve">Here vpc1 resource cannot used by vpc 3.This is called Transient </w:t>
      </w:r>
      <w:r w:rsidR="00FB2F11">
        <w:t>peering;this</w:t>
      </w:r>
      <w:r>
        <w:t xml:space="preserve"> is not possible.</w:t>
      </w:r>
    </w:p>
    <w:p w:rsidR="0083431D" w:rsidRDefault="0083431D" w:rsidP="00FC2A42">
      <w:r>
        <w:t xml:space="preserve">While </w:t>
      </w:r>
      <w:r w:rsidR="00E9653C">
        <w:t>peering VPC, CYDER</w:t>
      </w:r>
      <w:r w:rsidRPr="00646977">
        <w:rPr>
          <w:color w:val="FF0000"/>
        </w:rPr>
        <w:t xml:space="preserve"> block</w:t>
      </w:r>
      <w:r>
        <w:t xml:space="preserve"> </w:t>
      </w:r>
      <w:r w:rsidR="000C31E0">
        <w:t>range will</w:t>
      </w:r>
      <w:r>
        <w:t xml:space="preserve"> not the same</w:t>
      </w:r>
    </w:p>
    <w:p w:rsidR="0083431D" w:rsidRDefault="0083431D" w:rsidP="00FC2A42">
      <w:r>
        <w:t>Process:                      Assume Two vpc are there                         VPC1 and VPC2.</w:t>
      </w:r>
    </w:p>
    <w:p w:rsidR="0083431D" w:rsidRDefault="0083431D" w:rsidP="00FC2A42">
      <w:r>
        <w:t>Modify  the route table of one  VPC by placing another VPC ' s CIDR block. Do this for both VPC.</w:t>
      </w:r>
    </w:p>
    <w:p w:rsidR="0083431D" w:rsidRDefault="0083431D" w:rsidP="00FC2A42"/>
    <w:p w:rsidR="0083431D" w:rsidRDefault="002E5774" w:rsidP="002E5774">
      <w:pPr>
        <w:tabs>
          <w:tab w:val="left" w:pos="3720"/>
        </w:tabs>
      </w:pPr>
      <w:r>
        <w:tab/>
      </w: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5525F3" w:rsidRDefault="005525F3" w:rsidP="002E5774">
      <w:pPr>
        <w:tabs>
          <w:tab w:val="left" w:pos="3720"/>
        </w:tabs>
      </w:pPr>
    </w:p>
    <w:p w:rsidR="0083431D" w:rsidRDefault="0083431D" w:rsidP="00FC2A42"/>
    <w:p w:rsidR="007C30D1" w:rsidRPr="00646977" w:rsidRDefault="007C30D1" w:rsidP="00FC2A42">
      <w:pPr>
        <w:rPr>
          <w:b/>
          <w:color w:val="FF0000"/>
        </w:rPr>
      </w:pPr>
      <w:r w:rsidRPr="00646977">
        <w:rPr>
          <w:b/>
          <w:color w:val="FF0000"/>
        </w:rPr>
        <w:t xml:space="preserve">                                                                       Subnets</w:t>
      </w:r>
    </w:p>
    <w:p w:rsidR="002729C0" w:rsidRDefault="002729C0" w:rsidP="00FC2A42">
      <w:r>
        <w:t xml:space="preserve">5 ip addresses are required for amazon internal use, </w:t>
      </w:r>
      <w:r w:rsidR="005230D5">
        <w:t>when</w:t>
      </w:r>
      <w:r>
        <w:t xml:space="preserve"> creating subnets.</w:t>
      </w:r>
    </w:p>
    <w:p w:rsidR="002729C0" w:rsidRDefault="002729C0" w:rsidP="00FC2A42">
      <w:r>
        <w:t>Private Subnet:   IGW not attached</w:t>
      </w:r>
    </w:p>
    <w:p w:rsidR="002729C0" w:rsidRDefault="002729C0" w:rsidP="00FC2A42">
      <w:r>
        <w:lastRenderedPageBreak/>
        <w:t>Public Subnet:  IGW attached.</w:t>
      </w:r>
    </w:p>
    <w:p w:rsidR="002729C0" w:rsidRPr="002E5774" w:rsidRDefault="00885F19" w:rsidP="00FC2A42">
      <w:pPr>
        <w:rPr>
          <w:color w:val="FF0000"/>
        </w:rPr>
      </w:pPr>
      <w:r w:rsidRPr="002E5774">
        <w:rPr>
          <w:color w:val="FF0000"/>
        </w:rPr>
        <w:t>If new subnet is created that new sub net is associated with default route table.</w:t>
      </w:r>
    </w:p>
    <w:p w:rsidR="00AA3D02" w:rsidRDefault="00AA3D02" w:rsidP="00FC2A42"/>
    <w:p w:rsidR="00643F8C" w:rsidRDefault="00643F8C" w:rsidP="00FC2A42">
      <w:r>
        <w:t xml:space="preserve">We can provide internet to private sub net with </w:t>
      </w:r>
      <w:r w:rsidR="007D0ABE">
        <w:t>one-way</w:t>
      </w:r>
      <w:r>
        <w:t xml:space="preserve"> internet with using NAT instance,NAT gate way</w:t>
      </w:r>
      <w:r w:rsidR="007A138D">
        <w:t>.</w:t>
      </w:r>
    </w:p>
    <w:p w:rsidR="007A138D" w:rsidRDefault="007A138D" w:rsidP="00FC2A42">
      <w:pPr>
        <w:rPr>
          <w:b/>
        </w:rPr>
      </w:pPr>
      <w:r w:rsidRPr="007A138D">
        <w:rPr>
          <w:b/>
          <w:sz w:val="28"/>
          <w:szCs w:val="28"/>
        </w:rPr>
        <w:t xml:space="preserve">How are you </w:t>
      </w:r>
      <w:r w:rsidR="00E25EE7" w:rsidRPr="007A138D">
        <w:rPr>
          <w:b/>
          <w:sz w:val="28"/>
          <w:szCs w:val="28"/>
        </w:rPr>
        <w:t>communicating</w:t>
      </w:r>
      <w:r w:rsidR="00534B9F">
        <w:rPr>
          <w:b/>
          <w:sz w:val="28"/>
          <w:szCs w:val="28"/>
        </w:rPr>
        <w:t xml:space="preserve"> </w:t>
      </w:r>
      <w:r w:rsidR="00E25EE7" w:rsidRPr="007A138D">
        <w:rPr>
          <w:b/>
          <w:sz w:val="28"/>
          <w:szCs w:val="28"/>
        </w:rPr>
        <w:t>yours</w:t>
      </w:r>
      <w:r w:rsidRPr="007A138D">
        <w:rPr>
          <w:b/>
          <w:sz w:val="28"/>
          <w:szCs w:val="28"/>
        </w:rPr>
        <w:t xml:space="preserve"> communicate your corporate network with </w:t>
      </w:r>
      <w:r w:rsidR="005B27C9" w:rsidRPr="007A138D">
        <w:rPr>
          <w:b/>
          <w:sz w:val="28"/>
          <w:szCs w:val="28"/>
        </w:rPr>
        <w:t>VPC</w:t>
      </w:r>
      <w:r w:rsidR="005B27C9" w:rsidRPr="007A138D">
        <w:rPr>
          <w:b/>
        </w:rPr>
        <w:t>?</w:t>
      </w:r>
    </w:p>
    <w:p w:rsidR="007A138D" w:rsidRDefault="007A138D" w:rsidP="00FC2A42">
      <w:pPr>
        <w:rPr>
          <w:b/>
        </w:rPr>
      </w:pPr>
    </w:p>
    <w:p w:rsidR="007A138D" w:rsidRPr="007A138D" w:rsidRDefault="00FA1DE4" w:rsidP="007A138D">
      <w:pPr>
        <w:pStyle w:val="ListParagraph"/>
        <w:numPr>
          <w:ilvl w:val="0"/>
          <w:numId w:val="9"/>
        </w:numPr>
        <w:rPr>
          <w:b/>
        </w:rPr>
      </w:pPr>
      <w:r>
        <w:rPr>
          <w:b/>
          <w:noProof/>
        </w:rPr>
        <w:pict>
          <v:shapetype id="_x0000_t202" coordsize="21600,21600" o:spt="202" path="m,l,21600r21600,l21600,xe">
            <v:stroke joinstyle="miter"/>
            <v:path gradientshapeok="t" o:connecttype="rect"/>
          </v:shapetype>
          <v:shape id="_x0000_s1042" type="#_x0000_t202" style="position:absolute;left:0;text-align:left;margin-left:317.25pt;margin-top:4.2pt;width:190.5pt;height:233.25pt;z-index:251672576">
            <v:textbox>
              <w:txbxContent>
                <w:p w:rsidR="00664084" w:rsidRDefault="00664084">
                  <w:r>
                    <w:t>VPC(aws).</w:t>
                  </w:r>
                </w:p>
                <w:p w:rsidR="00664084" w:rsidRDefault="00664084"/>
                <w:p w:rsidR="00664084" w:rsidRDefault="00664084"/>
                <w:p w:rsidR="00664084" w:rsidRDefault="00664084"/>
                <w:p w:rsidR="00664084" w:rsidRDefault="00664084"/>
                <w:p w:rsidR="00664084" w:rsidRDefault="00664084"/>
                <w:p w:rsidR="00664084" w:rsidRDefault="00664084">
                  <w:r>
                    <w:rPr>
                      <w:noProof/>
                    </w:rPr>
                    <w:drawing>
                      <wp:inline distT="0" distB="0" distL="0" distR="0">
                        <wp:extent cx="790575" cy="676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790575" cy="676275"/>
                                </a:xfrm>
                                <a:prstGeom prst="rect">
                                  <a:avLst/>
                                </a:prstGeom>
                                <a:noFill/>
                                <a:ln>
                                  <a:noFill/>
                                </a:ln>
                              </pic:spPr>
                            </pic:pic>
                          </a:graphicData>
                        </a:graphic>
                      </wp:inline>
                    </w:drawing>
                  </w:r>
                </w:p>
                <w:p w:rsidR="00664084" w:rsidRDefault="00664084"/>
              </w:txbxContent>
            </v:textbox>
          </v:shape>
        </w:pict>
      </w:r>
      <w:r>
        <w:rPr>
          <w:b/>
          <w:noProof/>
        </w:rPr>
        <w:pict>
          <v:oval id="_x0000_s1043" style="position:absolute;left:0;text-align:left;margin-left:201pt;margin-top:14.7pt;width:63pt;height:46.5pt;z-index:251673600">
            <v:textbox>
              <w:txbxContent>
                <w:p w:rsidR="00664084" w:rsidRDefault="00664084">
                  <w:r>
                    <w:tab/>
                    <w:t>IGW</w:t>
                  </w:r>
                </w:p>
              </w:txbxContent>
            </v:textbox>
          </v:oval>
        </w:pict>
      </w:r>
      <w:r>
        <w:rPr>
          <w:b/>
          <w:noProof/>
        </w:rPr>
        <w:pict>
          <v:shape id="_x0000_s1041" type="#_x0000_t202" style="position:absolute;left:0;text-align:left;margin-left:37.5pt;margin-top:4.2pt;width:112.5pt;height:66pt;z-index:251671552">
            <v:textbox>
              <w:txbxContent>
                <w:p w:rsidR="00664084" w:rsidRDefault="00664084">
                  <w:r>
                    <w:t>CORPORATE NETWORK.(on premise)</w:t>
                  </w:r>
                </w:p>
              </w:txbxContent>
            </v:textbox>
          </v:shape>
        </w:pict>
      </w:r>
    </w:p>
    <w:p w:rsidR="007A138D" w:rsidRDefault="00FA1DE4" w:rsidP="00FC2A42">
      <w:r>
        <w:rPr>
          <w:noProof/>
        </w:rPr>
        <w:pict>
          <v:shapetype id="_x0000_t32" coordsize="21600,21600" o:spt="32" o:oned="t" path="m,l21600,21600e" filled="f">
            <v:path arrowok="t" fillok="f" o:connecttype="none"/>
            <o:lock v:ext="edit" shapetype="t"/>
          </v:shapetype>
          <v:shape id="_x0000_s1050" type="#_x0000_t32" style="position:absolute;margin-left:264pt;margin-top:10.25pt;width:69pt;height:34.5pt;z-index:251679744" o:connectortype="straight">
            <v:stroke endarrow="block"/>
          </v:shape>
        </w:pict>
      </w:r>
      <w:r>
        <w:rPr>
          <w:noProof/>
        </w:rPr>
        <w:pict>
          <v:shape id="_x0000_s1047" type="#_x0000_t202" style="position:absolute;margin-left:426pt;margin-top:11pt;width:65.25pt;height:48pt;z-index:251676672">
            <v:textbox>
              <w:txbxContent>
                <w:p w:rsidR="00664084" w:rsidRDefault="00664084">
                  <w:r>
                    <w:t>Ec2-with privateip.</w:t>
                  </w:r>
                </w:p>
              </w:txbxContent>
            </v:textbox>
          </v:shape>
        </w:pict>
      </w:r>
      <w:r>
        <w:rPr>
          <w:noProof/>
        </w:rPr>
        <w:pict>
          <v:shape id="_x0000_s1044" type="#_x0000_t32" style="position:absolute;margin-left:150pt;margin-top:10.25pt;width:51pt;height:.75pt;z-index:251674624" o:connectortype="straight">
            <v:stroke endarrow="block"/>
          </v:shape>
        </w:pict>
      </w:r>
    </w:p>
    <w:p w:rsidR="007A138D" w:rsidRDefault="00FA1DE4" w:rsidP="00FC2A42">
      <w:r>
        <w:rPr>
          <w:noProof/>
        </w:rPr>
        <w:pict>
          <v:shape id="_x0000_s1051" type="#_x0000_t32" style="position:absolute;margin-left:390.75pt;margin-top:3.55pt;width:35.25pt;height:15.75pt;flip:y;z-index:251680768" o:connectortype="straight">
            <v:stroke endarrow="block"/>
          </v:shape>
        </w:pict>
      </w:r>
      <w:r>
        <w:rPr>
          <w:noProof/>
        </w:rPr>
        <w:pict>
          <v:shape id="_x0000_s1049" type="#_x0000_t202" style="position:absolute;margin-left:333pt;margin-top:3.55pt;width:57.75pt;height:42pt;z-index:251678720">
            <v:textbox>
              <w:txbxContent>
                <w:p w:rsidR="00664084" w:rsidRDefault="00664084">
                  <w:r>
                    <w:t>Ec2-with public IP</w:t>
                  </w:r>
                </w:p>
              </w:txbxContent>
            </v:textbox>
          </v:shape>
        </w:pict>
      </w:r>
    </w:p>
    <w:p w:rsidR="00643F8C" w:rsidRDefault="00FA1DE4" w:rsidP="00FC2A42">
      <w:r>
        <w:rPr>
          <w:noProof/>
        </w:rPr>
        <w:pict>
          <v:shape id="_x0000_s1053" type="#_x0000_t32" style="position:absolute;margin-left:352.5pt;margin-top:20.1pt;width:1.5pt;height:63pt;z-index:251682816" o:connectortype="straight">
            <v:stroke endarrow="block"/>
          </v:shape>
        </w:pict>
      </w:r>
      <w:r>
        <w:rPr>
          <w:noProof/>
        </w:rPr>
        <w:pict>
          <v:shape id="_x0000_s1052" type="#_x0000_t32" style="position:absolute;margin-left:390.75pt;margin-top:8.1pt;width:35.25pt;height:28.5pt;z-index:251681792" o:connectortype="straight">
            <v:stroke endarrow="block"/>
          </v:shape>
        </w:pict>
      </w:r>
    </w:p>
    <w:p w:rsidR="00AA3D02" w:rsidRDefault="00FA1DE4" w:rsidP="00FC2A42">
      <w:r>
        <w:rPr>
          <w:noProof/>
        </w:rPr>
        <w:pict>
          <v:shape id="_x0000_s1048" type="#_x0000_t202" style="position:absolute;margin-left:426pt;margin-top:1.45pt;width:60.75pt;height:51.75pt;z-index:251677696">
            <v:textbox>
              <w:txbxContent>
                <w:p w:rsidR="00664084" w:rsidRDefault="00664084" w:rsidP="00807307">
                  <w:r>
                    <w:t>Ec2-with privateip.</w:t>
                  </w:r>
                </w:p>
                <w:p w:rsidR="00664084" w:rsidRDefault="00664084"/>
              </w:txbxContent>
            </v:textbox>
          </v:shape>
        </w:pict>
      </w:r>
    </w:p>
    <w:p w:rsidR="00AA3D02" w:rsidRDefault="00AA3D02" w:rsidP="00FC2A42"/>
    <w:p w:rsidR="00E132C4" w:rsidRDefault="00E132C4" w:rsidP="00FC2A42"/>
    <w:p w:rsidR="00E132C4" w:rsidRDefault="00E132C4" w:rsidP="00FC2A42"/>
    <w:p w:rsidR="00E132C4" w:rsidRDefault="00E132C4" w:rsidP="00FC2A42"/>
    <w:p w:rsidR="00E132C4" w:rsidRDefault="00E132C4" w:rsidP="00FC2A42"/>
    <w:p w:rsidR="00E132C4" w:rsidRDefault="00E132C4" w:rsidP="00FC2A42"/>
    <w:p w:rsidR="00E132C4" w:rsidRDefault="00FA1DE4" w:rsidP="00BD30FD">
      <w:pPr>
        <w:pStyle w:val="ListParagraph"/>
        <w:numPr>
          <w:ilvl w:val="0"/>
          <w:numId w:val="9"/>
        </w:numPr>
        <w:rPr>
          <w:b/>
        </w:rPr>
      </w:pPr>
      <w:r>
        <w:rPr>
          <w:b/>
          <w:noProof/>
        </w:rPr>
        <w:pict>
          <v:shape id="_x0000_s1061" type="#_x0000_t202" style="position:absolute;left:0;text-align:left;margin-left:339.75pt;margin-top:.75pt;width:102pt;height:29.25pt;z-index:251688960">
            <v:textbox>
              <w:txbxContent>
                <w:p w:rsidR="00664084" w:rsidRDefault="00664084">
                  <w:r>
                    <w:t>Ec2-with private  ip</w:t>
                  </w:r>
                </w:p>
              </w:txbxContent>
            </v:textbox>
          </v:shape>
        </w:pict>
      </w:r>
      <w:r>
        <w:rPr>
          <w:b/>
          <w:noProof/>
        </w:rPr>
        <w:pict>
          <v:shape id="_x0000_s1058" type="#_x0000_t202" style="position:absolute;left:0;text-align:left;margin-left:327.75pt;margin-top:-11.25pt;width:153.75pt;height:164.25pt;z-index:251685888">
            <v:textbox>
              <w:txbxContent>
                <w:p w:rsidR="00664084" w:rsidRDefault="00664084"/>
                <w:p w:rsidR="00664084" w:rsidRDefault="00664084"/>
                <w:p w:rsidR="00664084" w:rsidRDefault="00664084"/>
                <w:p w:rsidR="00664084" w:rsidRDefault="00664084"/>
              </w:txbxContent>
            </v:textbox>
          </v:shape>
        </w:pict>
      </w:r>
      <w:r>
        <w:rPr>
          <w:b/>
          <w:noProof/>
        </w:rPr>
        <w:pict>
          <v:oval id="_x0000_s1057" style="position:absolute;left:0;text-align:left;margin-left:212.25pt;margin-top:11.25pt;width:74.25pt;height:40.5pt;z-index:251684864">
            <v:textbox>
              <w:txbxContent>
                <w:p w:rsidR="00664084" w:rsidRDefault="00664084">
                  <w:r>
                    <w:t>VPC</w:t>
                  </w:r>
                  <w:r>
                    <w:rPr>
                      <w:noProof/>
                    </w:rPr>
                    <w:drawing>
                      <wp:inline distT="0" distB="0" distL="0" distR="0">
                        <wp:extent cx="530860" cy="796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xmlns:arto="http://schemas.microsoft.com/office/word/2006/arto" val="0"/>
                                    </a:ext>
                                  </a:extLst>
                                </a:blip>
                                <a:srcRect/>
                                <a:stretch>
                                  <a:fillRect/>
                                </a:stretch>
                              </pic:blipFill>
                              <pic:spPr bwMode="auto">
                                <a:xfrm>
                                  <a:off x="0" y="0"/>
                                  <a:ext cx="530860" cy="79629"/>
                                </a:xfrm>
                                <a:prstGeom prst="rect">
                                  <a:avLst/>
                                </a:prstGeom>
                                <a:noFill/>
                                <a:ln>
                                  <a:noFill/>
                                </a:ln>
                              </pic:spPr>
                            </pic:pic>
                          </a:graphicData>
                        </a:graphic>
                      </wp:inline>
                    </w:drawing>
                  </w:r>
                </w:p>
              </w:txbxContent>
            </v:textbox>
          </v:oval>
        </w:pict>
      </w:r>
    </w:p>
    <w:p w:rsidR="008634F0" w:rsidRPr="00BD30FD" w:rsidRDefault="00FA1DE4" w:rsidP="000E7085">
      <w:pPr>
        <w:pStyle w:val="ListParagraph"/>
        <w:tabs>
          <w:tab w:val="left" w:pos="4455"/>
          <w:tab w:val="left" w:pos="6600"/>
        </w:tabs>
        <w:rPr>
          <w:b/>
        </w:rPr>
      </w:pPr>
      <w:r>
        <w:rPr>
          <w:b/>
          <w:noProof/>
        </w:rPr>
        <w:pict>
          <v:shape id="_x0000_s1060" type="#_x0000_t32" style="position:absolute;left:0;text-align:left;margin-left:286.5pt;margin-top:15.3pt;width:41.25pt;height:0;z-index:251687936" o:connectortype="straight">
            <v:stroke endarrow="block"/>
          </v:shape>
        </w:pict>
      </w:r>
      <w:r>
        <w:rPr>
          <w:b/>
          <w:noProof/>
        </w:rPr>
        <w:pict>
          <v:shape id="_x0000_s1059" type="#_x0000_t32" style="position:absolute;left:0;text-align:left;margin-left:154.5pt;margin-top:14.55pt;width:57.75pt;height:.75pt;z-index:251686912" o:connectortype="straight">
            <v:stroke endarrow="block"/>
          </v:shape>
        </w:pict>
      </w:r>
      <w:r>
        <w:rPr>
          <w:b/>
          <w:noProof/>
        </w:rPr>
        <w:pict>
          <v:shape id="_x0000_s1055" type="#_x0000_t202" style="position:absolute;left:0;text-align:left;margin-left:38.25pt;margin-top:3.3pt;width:116.25pt;height:24.75pt;z-index:251683840">
            <v:textbox>
              <w:txbxContent>
                <w:p w:rsidR="00664084" w:rsidRDefault="00664084">
                  <w:r>
                    <w:t>Corporate    Network</w:t>
                  </w:r>
                </w:p>
              </w:txbxContent>
            </v:textbox>
          </v:shape>
        </w:pict>
      </w:r>
      <w:r w:rsidR="000E7085">
        <w:rPr>
          <w:b/>
        </w:rPr>
        <w:tab/>
      </w:r>
      <w:r w:rsidR="000E7085">
        <w:rPr>
          <w:b/>
        </w:rPr>
        <w:tab/>
      </w:r>
    </w:p>
    <w:p w:rsidR="00AA3D02" w:rsidRDefault="00FA1DE4" w:rsidP="00543283">
      <w:pPr>
        <w:tabs>
          <w:tab w:val="left" w:pos="1770"/>
        </w:tabs>
      </w:pPr>
      <w:r>
        <w:rPr>
          <w:noProof/>
        </w:rPr>
        <w:pict>
          <v:shape id="_x0000_s1062" type="#_x0000_t202" style="position:absolute;margin-left:339.75pt;margin-top:2.6pt;width:102pt;height:19.5pt;z-index:251689984">
            <v:textbox>
              <w:txbxContent>
                <w:p w:rsidR="00664084" w:rsidRDefault="00664084">
                  <w:r>
                    <w:t>Ec2-with private ip</w:t>
                  </w:r>
                </w:p>
              </w:txbxContent>
            </v:textbox>
          </v:shape>
        </w:pict>
      </w:r>
      <w:r w:rsidR="00543283">
        <w:tab/>
      </w:r>
    </w:p>
    <w:p w:rsidR="00AA3D02" w:rsidRDefault="00FA1DE4" w:rsidP="00FC2A42">
      <w:r>
        <w:rPr>
          <w:noProof/>
        </w:rPr>
        <w:pict>
          <v:shape id="_x0000_s1063" type="#_x0000_t202" style="position:absolute;margin-left:339.75pt;margin-top:7.15pt;width:102pt;height:19.5pt;z-index:251691008">
            <v:textbox>
              <w:txbxContent>
                <w:p w:rsidR="00664084" w:rsidRDefault="00664084">
                  <w:r>
                    <w:t>Ece-with private ip</w:t>
                  </w:r>
                </w:p>
              </w:txbxContent>
            </v:textbox>
          </v:shape>
        </w:pict>
      </w:r>
      <w:r w:rsidR="00CE3AFF">
        <w:t>@Note data can be encrypted and decrypted.</w:t>
      </w:r>
    </w:p>
    <w:p w:rsidR="00CE3AFF" w:rsidRDefault="00CE3AFF" w:rsidP="00FC2A42"/>
    <w:p w:rsidR="00AA3D02" w:rsidRDefault="000052ED" w:rsidP="00FC2A42">
      <w:r>
        <w:t>@vpc</w:t>
      </w:r>
      <w:r w:rsidR="00AC08E9">
        <w:t xml:space="preserve"> is like VPN in or premise</w:t>
      </w:r>
    </w:p>
    <w:p w:rsidR="00AA3D02" w:rsidRDefault="00AA3D02" w:rsidP="00FC2A42"/>
    <w:p w:rsidR="00083A03" w:rsidRDefault="00083A03" w:rsidP="00FC2A42"/>
    <w:p w:rsidR="00AA3D02" w:rsidRDefault="00FA1DE4" w:rsidP="00FC2A42">
      <w:r>
        <w:rPr>
          <w:noProof/>
        </w:rPr>
        <w:pict>
          <v:shape id="_x0000_s1066" type="#_x0000_t202" style="position:absolute;margin-left:322.5pt;margin-top:10.4pt;width:174pt;height:142.5pt;z-index:251694080">
            <v:textbox>
              <w:txbxContent>
                <w:p w:rsidR="00664084" w:rsidRPr="00C82627" w:rsidRDefault="00664084">
                  <w:pPr>
                    <w:rPr>
                      <w:color w:val="FF0000"/>
                    </w:rPr>
                  </w:pPr>
                  <w:r w:rsidRPr="00C82627">
                    <w:rPr>
                      <w:color w:val="FF0000"/>
                    </w:rPr>
                    <w:t>Ec2-private</w:t>
                  </w:r>
                </w:p>
                <w:p w:rsidR="00664084" w:rsidRPr="00C82627" w:rsidRDefault="00664084">
                  <w:pPr>
                    <w:rPr>
                      <w:color w:val="FF0000"/>
                    </w:rPr>
                  </w:pPr>
                  <w:r w:rsidRPr="00C82627">
                    <w:rPr>
                      <w:color w:val="FF0000"/>
                    </w:rPr>
                    <w:t>Ec2-private</w:t>
                  </w:r>
                </w:p>
                <w:p w:rsidR="00664084" w:rsidRPr="00C82627" w:rsidRDefault="00664084">
                  <w:pPr>
                    <w:rPr>
                      <w:color w:val="FF0000"/>
                    </w:rPr>
                  </w:pPr>
                  <w:r w:rsidRPr="00C82627">
                    <w:rPr>
                      <w:color w:val="FF0000"/>
                    </w:rPr>
                    <w:t>Ec2-private</w:t>
                  </w:r>
                </w:p>
                <w:p w:rsidR="00664084" w:rsidRPr="00C82627" w:rsidRDefault="00664084">
                  <w:pPr>
                    <w:rPr>
                      <w:color w:val="FF0000"/>
                    </w:rPr>
                  </w:pPr>
                </w:p>
              </w:txbxContent>
            </v:textbox>
          </v:shape>
        </w:pict>
      </w:r>
    </w:p>
    <w:p w:rsidR="00AA3D02" w:rsidRDefault="00FA1DE4" w:rsidP="00B92E5C">
      <w:pPr>
        <w:pStyle w:val="ListParagraph"/>
        <w:numPr>
          <w:ilvl w:val="0"/>
          <w:numId w:val="9"/>
        </w:numPr>
      </w:pPr>
      <w:r>
        <w:rPr>
          <w:noProof/>
        </w:rPr>
        <w:pict>
          <v:shape id="_x0000_s1065" type="#_x0000_t32" style="position:absolute;left:0;text-align:left;margin-left:169.5pt;margin-top:13.45pt;width:148.5pt;height:.75pt;flip:y;z-index:251693056" o:connectortype="straight">
            <v:stroke endarrow="block"/>
          </v:shape>
        </w:pict>
      </w:r>
      <w:r>
        <w:rPr>
          <w:noProof/>
        </w:rPr>
        <w:pict>
          <v:shape id="_x0000_s1064" type="#_x0000_t202" style="position:absolute;left:0;text-align:left;margin-left:38.25pt;margin-top:3.7pt;width:131.25pt;height:25.5pt;z-index:251692032">
            <v:textbox>
              <w:txbxContent>
                <w:p w:rsidR="00664084" w:rsidRDefault="00664084" w:rsidP="00543283">
                  <w:r>
                    <w:t>Corporate    Network</w:t>
                  </w:r>
                </w:p>
                <w:p w:rsidR="00664084" w:rsidRDefault="00664084"/>
              </w:txbxContent>
            </v:textbox>
          </v:shape>
        </w:pict>
      </w:r>
    </w:p>
    <w:p w:rsidR="00AA3D02" w:rsidRDefault="00ED6505" w:rsidP="00FC2A42">
      <w:r>
        <w:t>Private</w:t>
      </w:r>
      <w:r w:rsidR="00F91049">
        <w:t xml:space="preserve"> wired </w:t>
      </w:r>
      <w:r>
        <w:t xml:space="preserve">communication between </w:t>
      </w:r>
      <w:r w:rsidR="00676A85">
        <w:t xml:space="preserve"> C</w:t>
      </w:r>
      <w:r w:rsidR="00F91049">
        <w:t xml:space="preserve">orporation Network and </w:t>
      </w:r>
      <w:r w:rsidR="001B3AFC">
        <w:t>VPC</w:t>
      </w:r>
    </w:p>
    <w:p w:rsidR="00AA3D02" w:rsidRPr="00153ED0" w:rsidRDefault="00CF7C59" w:rsidP="00FC2A42">
      <w:pPr>
        <w:rPr>
          <w:color w:val="FF0000"/>
        </w:rPr>
      </w:pPr>
      <w:r w:rsidRPr="00153ED0">
        <w:rPr>
          <w:color w:val="FF0000"/>
        </w:rPr>
        <w:t>DIRECT CONNECT</w:t>
      </w:r>
    </w:p>
    <w:p w:rsidR="00AA3D02" w:rsidRDefault="00AA3D02" w:rsidP="00FC2A42"/>
    <w:p w:rsidR="003F613C" w:rsidRDefault="003F613C" w:rsidP="00FC2A42"/>
    <w:p w:rsidR="00854ABA" w:rsidRDefault="00854ABA" w:rsidP="00FC2A42">
      <w:r>
        <w:t xml:space="preserve">NACL: Default one NACL </w:t>
      </w:r>
      <w:r w:rsidR="00EA026B">
        <w:t>is created</w:t>
      </w:r>
      <w:r>
        <w:t xml:space="preserve"> for VPC that default nacl will applicable all subnets in that vpv. This default nacl will allow all traffic to subnet.</w:t>
      </w:r>
    </w:p>
    <w:p w:rsidR="00854ABA" w:rsidRDefault="00BE0CC9" w:rsidP="00FC2A42">
      <w:r>
        <w:t xml:space="preserve">If new custom nacl is created that nacl will stop all traffic </w:t>
      </w:r>
      <w:r w:rsidR="007279D1">
        <w:t xml:space="preserve"> </w:t>
      </w:r>
      <w:r>
        <w:t xml:space="preserve">. </w:t>
      </w:r>
    </w:p>
    <w:p w:rsidR="00710E58" w:rsidRDefault="00710E58" w:rsidP="00FC2A42">
      <w:r>
        <w:t>One NACL can apply multiple subnets</w:t>
      </w:r>
      <w:r w:rsidR="00C66DD5">
        <w:t>.</w:t>
      </w:r>
    </w:p>
    <w:p w:rsidR="00C66DD5" w:rsidRDefault="00C66DD5" w:rsidP="00FC2A42">
      <w:r>
        <w:t>Rules are in multiple of hundred. Because rules will apply from precedence.</w:t>
      </w:r>
    </w:p>
    <w:p w:rsidR="00C66DD5" w:rsidRDefault="00C66DD5" w:rsidP="00FC2A42"/>
    <w:p w:rsidR="00C66DD5" w:rsidRDefault="00394AE8" w:rsidP="00FC2A42">
      <w:r>
        <w:t>Example:</w:t>
      </w:r>
      <w:r w:rsidR="00C66DD5">
        <w:t xml:space="preserve"> If 100 rule is allowing and 101 is not allowing . In this situation 100 rule allow is work.</w:t>
      </w:r>
    </w:p>
    <w:p w:rsidR="00DB6C32" w:rsidRPr="00F46D7C" w:rsidRDefault="00DB6C32" w:rsidP="00FC2A42">
      <w:pPr>
        <w:rPr>
          <w:b/>
          <w:sz w:val="32"/>
          <w:szCs w:val="32"/>
          <w:highlight w:val="red"/>
        </w:rPr>
      </w:pPr>
      <w:r w:rsidRPr="00F46D7C">
        <w:rPr>
          <w:b/>
          <w:sz w:val="32"/>
          <w:szCs w:val="32"/>
          <w:highlight w:val="red"/>
        </w:rPr>
        <w:t>In bound and out bound should mention because it is stateless.</w:t>
      </w:r>
    </w:p>
    <w:p w:rsidR="009C40E8" w:rsidRPr="00F46D7C" w:rsidRDefault="009C40E8" w:rsidP="00FC2A42">
      <w:pPr>
        <w:rPr>
          <w:b/>
          <w:sz w:val="32"/>
          <w:szCs w:val="32"/>
        </w:rPr>
      </w:pPr>
      <w:r w:rsidRPr="00F46D7C">
        <w:rPr>
          <w:b/>
          <w:sz w:val="32"/>
          <w:szCs w:val="32"/>
          <w:highlight w:val="red"/>
        </w:rPr>
        <w:t>While specifying outbound rules in nacl we should specify aperimal-ports from 1024-65535. Because out going traffic will go from this.</w:t>
      </w:r>
    </w:p>
    <w:p w:rsidR="004704FF" w:rsidRDefault="004704FF" w:rsidP="00FC2A42"/>
    <w:p w:rsidR="004704FF" w:rsidRDefault="002E6DCC" w:rsidP="00FC2A42">
      <w:r>
        <w:t xml:space="preserve">                                                           Flow Logs</w:t>
      </w:r>
    </w:p>
    <w:p w:rsidR="002E6DCC" w:rsidRDefault="002E6DCC" w:rsidP="002E6DCC">
      <w:pPr>
        <w:pStyle w:val="ListParagraph"/>
        <w:numPr>
          <w:ilvl w:val="0"/>
          <w:numId w:val="25"/>
        </w:numPr>
      </w:pPr>
      <w:r>
        <w:t>Applicable to VPC</w:t>
      </w:r>
    </w:p>
    <w:p w:rsidR="002E6DCC" w:rsidRDefault="002E6DCC" w:rsidP="002E6DCC">
      <w:pPr>
        <w:pStyle w:val="ListParagraph"/>
        <w:numPr>
          <w:ilvl w:val="0"/>
          <w:numId w:val="25"/>
        </w:numPr>
      </w:pPr>
      <w:r>
        <w:t>We can send this logs to s3 and cloud watch(to send logs to cloud watch cloud watch group is required)</w:t>
      </w:r>
    </w:p>
    <w:p w:rsidR="002E6DCC" w:rsidRDefault="002E6DCC" w:rsidP="002E6DCC">
      <w:pPr>
        <w:pStyle w:val="ListParagraph"/>
        <w:numPr>
          <w:ilvl w:val="0"/>
          <w:numId w:val="25"/>
        </w:numPr>
      </w:pPr>
      <w:r>
        <w:t>Role is required to attach the flow log.</w:t>
      </w:r>
    </w:p>
    <w:p w:rsidR="004704FF" w:rsidRDefault="004704FF" w:rsidP="00FC2A42"/>
    <w:p w:rsidR="004704FF" w:rsidRDefault="004704FF" w:rsidP="00FC2A42"/>
    <w:p w:rsidR="008B4CE2" w:rsidRDefault="008B4CE2" w:rsidP="00FC2A42"/>
    <w:p w:rsidR="008B4CE2" w:rsidRDefault="008B4CE2" w:rsidP="00FC2A42"/>
    <w:p w:rsidR="008B4CE2" w:rsidRDefault="008B4CE2" w:rsidP="00FC2A42"/>
    <w:p w:rsidR="008B4CE2" w:rsidRDefault="008B4CE2" w:rsidP="00FC2A42"/>
    <w:p w:rsidR="00AA3D02" w:rsidRDefault="008B4CE2" w:rsidP="00FC2A42">
      <w:r>
        <w:t xml:space="preserve">                                                   </w:t>
      </w:r>
      <w:r w:rsidR="00AA3D02">
        <w:t>Difference between NACL &amp; SUCURITY GROUP.</w:t>
      </w:r>
    </w:p>
    <w:tbl>
      <w:tblPr>
        <w:tblStyle w:val="TableGrid"/>
        <w:tblW w:w="9826" w:type="dxa"/>
        <w:tblLook w:val="04A0"/>
      </w:tblPr>
      <w:tblGrid>
        <w:gridCol w:w="4913"/>
        <w:gridCol w:w="4913"/>
      </w:tblGrid>
      <w:tr w:rsidR="00AA3D02" w:rsidTr="00DD5815">
        <w:trPr>
          <w:trHeight w:val="6244"/>
        </w:trPr>
        <w:tc>
          <w:tcPr>
            <w:tcW w:w="4913" w:type="dxa"/>
          </w:tcPr>
          <w:p w:rsidR="00AA3D02" w:rsidRPr="00DD5815" w:rsidRDefault="00AA3D02" w:rsidP="00FC2A42">
            <w:pPr>
              <w:rPr>
                <w:sz w:val="20"/>
                <w:szCs w:val="20"/>
              </w:rPr>
            </w:pPr>
            <w:r w:rsidRPr="00DD5815">
              <w:rPr>
                <w:sz w:val="20"/>
                <w:szCs w:val="20"/>
              </w:rPr>
              <w:t xml:space="preserve">This is virtual fire wall of the sub net. </w:t>
            </w:r>
          </w:p>
          <w:p w:rsidR="00AA3D02" w:rsidRPr="00DD5815" w:rsidRDefault="00AA3D02" w:rsidP="00FC2A42">
            <w:pPr>
              <w:rPr>
                <w:sz w:val="20"/>
                <w:szCs w:val="20"/>
              </w:rPr>
            </w:pPr>
            <w:r w:rsidRPr="00DD5815">
              <w:rPr>
                <w:sz w:val="20"/>
                <w:szCs w:val="20"/>
              </w:rPr>
              <w:t>This is applicable to subnet level.</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Stateless</w:t>
            </w:r>
            <w:r w:rsidR="00831629" w:rsidRPr="00DD5815">
              <w:rPr>
                <w:sz w:val="20"/>
                <w:szCs w:val="20"/>
              </w:rPr>
              <w:t>(Inbound</w:t>
            </w:r>
            <w:r w:rsidR="00357DFA" w:rsidRPr="00DD5815">
              <w:rPr>
                <w:sz w:val="20"/>
                <w:szCs w:val="20"/>
              </w:rPr>
              <w:t xml:space="preserve"> rule cannot be remembered)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We can control ip level</w:t>
            </w:r>
            <w:r w:rsidR="00FA1931" w:rsidRPr="00DD5815">
              <w:rPr>
                <w:sz w:val="20"/>
                <w:szCs w:val="20"/>
              </w:rPr>
              <w:t xml:space="preserve"> blocking</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 xml:space="preserve">By </w:t>
            </w:r>
            <w:r w:rsidR="00A14F66" w:rsidRPr="00DD5815">
              <w:rPr>
                <w:sz w:val="20"/>
                <w:szCs w:val="20"/>
              </w:rPr>
              <w:t>default,</w:t>
            </w:r>
            <w:r w:rsidRPr="00DD5815">
              <w:rPr>
                <w:sz w:val="20"/>
                <w:szCs w:val="20"/>
              </w:rPr>
              <w:t xml:space="preserve"> every subnet has it own NACL.</w:t>
            </w:r>
          </w:p>
          <w:p w:rsidR="00357DFA" w:rsidRPr="00DD5815" w:rsidRDefault="00357DFA" w:rsidP="00FC2A42">
            <w:pPr>
              <w:rPr>
                <w:sz w:val="20"/>
                <w:szCs w:val="20"/>
              </w:rPr>
            </w:pPr>
            <w:r w:rsidRPr="00DD5815">
              <w:rPr>
                <w:sz w:val="20"/>
                <w:szCs w:val="20"/>
              </w:rPr>
              <w:t xml:space="preserve">This will allow all traffic inside and </w:t>
            </w:r>
            <w:r w:rsidR="00D03F6F" w:rsidRPr="00DD5815">
              <w:rPr>
                <w:sz w:val="20"/>
                <w:szCs w:val="20"/>
              </w:rPr>
              <w:t>outside</w:t>
            </w:r>
            <w:r w:rsidRPr="00DD5815">
              <w:rPr>
                <w:sz w:val="20"/>
                <w:szCs w:val="20"/>
              </w:rPr>
              <w:t>.</w:t>
            </w:r>
          </w:p>
          <w:p w:rsidR="00357DFA" w:rsidRPr="00DD5815" w:rsidRDefault="001D6DA2" w:rsidP="00FC2A42">
            <w:pPr>
              <w:rPr>
                <w:sz w:val="20"/>
                <w:szCs w:val="20"/>
              </w:rPr>
            </w:pPr>
            <w:r w:rsidRPr="00DD5815">
              <w:rPr>
                <w:sz w:val="20"/>
                <w:szCs w:val="20"/>
              </w:rPr>
              <w:t>Only one NACL is allowed for one subnet.</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It can control in bound and out bound</w:t>
            </w:r>
            <w:r w:rsidR="00523401">
              <w:rPr>
                <w:sz w:val="20"/>
                <w:szCs w:val="20"/>
              </w:rPr>
              <w:t>s</w:t>
            </w:r>
            <w:r w:rsidRPr="00DD5815">
              <w:rPr>
                <w:sz w:val="20"/>
                <w:szCs w:val="20"/>
              </w:rPr>
              <w:t>.</w:t>
            </w:r>
          </w:p>
          <w:p w:rsidR="00357DFA" w:rsidRPr="00DD5815" w:rsidRDefault="00357DFA" w:rsidP="00FC2A42">
            <w:pPr>
              <w:rPr>
                <w:sz w:val="20"/>
                <w:szCs w:val="20"/>
              </w:rPr>
            </w:pPr>
          </w:p>
          <w:p w:rsidR="00357DFA" w:rsidRPr="00DD5815" w:rsidRDefault="00357DFA" w:rsidP="00FC2A42">
            <w:pPr>
              <w:rPr>
                <w:sz w:val="20"/>
                <w:szCs w:val="20"/>
              </w:rPr>
            </w:pPr>
          </w:p>
          <w:p w:rsidR="00357DFA" w:rsidRPr="00DD5815" w:rsidRDefault="000D220A" w:rsidP="00FC2A42">
            <w:pPr>
              <w:rPr>
                <w:color w:val="FF0000"/>
                <w:sz w:val="20"/>
                <w:szCs w:val="20"/>
              </w:rPr>
            </w:pPr>
            <w:r w:rsidRPr="00DD5815">
              <w:rPr>
                <w:color w:val="FF0000"/>
                <w:sz w:val="20"/>
                <w:szCs w:val="20"/>
              </w:rPr>
              <w:t>Example: This will accept http traf</w:t>
            </w:r>
            <w:r w:rsidR="00235155">
              <w:rPr>
                <w:color w:val="FF0000"/>
                <w:sz w:val="20"/>
                <w:szCs w:val="20"/>
              </w:rPr>
              <w:t>f</w:t>
            </w:r>
            <w:r w:rsidRPr="00DD5815">
              <w:rPr>
                <w:color w:val="FF0000"/>
                <w:sz w:val="20"/>
                <w:szCs w:val="20"/>
              </w:rPr>
              <w:t xml:space="preserve">ic inside but it </w:t>
            </w:r>
            <w:r w:rsidR="004F426D" w:rsidRPr="00DD5815">
              <w:rPr>
                <w:color w:val="FF0000"/>
                <w:sz w:val="20"/>
                <w:szCs w:val="20"/>
              </w:rPr>
              <w:t>can stop outbound</w:t>
            </w:r>
            <w:r w:rsidRPr="00DD5815">
              <w:rPr>
                <w:color w:val="FF0000"/>
                <w:sz w:val="20"/>
                <w:szCs w:val="20"/>
              </w:rPr>
              <w:t xml:space="preserve"> tra</w:t>
            </w:r>
            <w:r w:rsidR="00235155">
              <w:rPr>
                <w:color w:val="FF0000"/>
                <w:sz w:val="20"/>
                <w:szCs w:val="20"/>
              </w:rPr>
              <w:t>f</w:t>
            </w:r>
            <w:r w:rsidRPr="00DD5815">
              <w:rPr>
                <w:color w:val="FF0000"/>
                <w:sz w:val="20"/>
                <w:szCs w:val="20"/>
              </w:rPr>
              <w:t>fic of http.</w:t>
            </w:r>
          </w:p>
          <w:p w:rsidR="00971430" w:rsidRPr="00DD5815" w:rsidRDefault="00971430" w:rsidP="00FC2A42">
            <w:pPr>
              <w:rPr>
                <w:sz w:val="20"/>
                <w:szCs w:val="20"/>
              </w:rPr>
            </w:pPr>
          </w:p>
          <w:p w:rsidR="00971430" w:rsidRPr="00DD5815" w:rsidRDefault="00111A42" w:rsidP="00FC2A42">
            <w:pPr>
              <w:rPr>
                <w:sz w:val="20"/>
                <w:szCs w:val="20"/>
              </w:rPr>
            </w:pPr>
            <w:r w:rsidRPr="00DD5815">
              <w:rPr>
                <w:sz w:val="20"/>
                <w:szCs w:val="20"/>
              </w:rPr>
              <w:t xml:space="preserve">Note: Rule format should be </w:t>
            </w:r>
            <w:r w:rsidR="00013B15" w:rsidRPr="00DD5815">
              <w:rPr>
                <w:sz w:val="20"/>
                <w:szCs w:val="20"/>
              </w:rPr>
              <w:t>100,200,300. Because</w:t>
            </w:r>
            <w:r w:rsidRPr="00DD5815">
              <w:rPr>
                <w:sz w:val="20"/>
                <w:szCs w:val="20"/>
              </w:rPr>
              <w:t xml:space="preserve"> we </w:t>
            </w:r>
            <w:r w:rsidR="00A3402B" w:rsidRPr="00DD5815">
              <w:rPr>
                <w:sz w:val="20"/>
                <w:szCs w:val="20"/>
              </w:rPr>
              <w:t>can add another rule between the</w:t>
            </w:r>
            <w:r w:rsidRPr="00DD5815">
              <w:rPr>
                <w:sz w:val="20"/>
                <w:szCs w:val="20"/>
              </w:rPr>
              <w:t xml:space="preserve">se numbers. </w:t>
            </w:r>
          </w:p>
          <w:p w:rsidR="00111A42" w:rsidRPr="00DD5815" w:rsidRDefault="00111A42" w:rsidP="00FC2A42">
            <w:pPr>
              <w:rPr>
                <w:sz w:val="20"/>
                <w:szCs w:val="20"/>
              </w:rPr>
            </w:pPr>
          </w:p>
          <w:p w:rsidR="00111A42" w:rsidRDefault="00111A42" w:rsidP="00FC2A42">
            <w:r>
              <w:t>Rule will be applicable from less number to higher number.</w:t>
            </w:r>
          </w:p>
          <w:p w:rsidR="00111A42" w:rsidRDefault="00111A42" w:rsidP="00FC2A42"/>
        </w:tc>
        <w:tc>
          <w:tcPr>
            <w:tcW w:w="4913" w:type="dxa"/>
          </w:tcPr>
          <w:p w:rsidR="00AA3D02" w:rsidRPr="00DD5815" w:rsidRDefault="00357DFA" w:rsidP="00FC2A42">
            <w:pPr>
              <w:rPr>
                <w:sz w:val="20"/>
                <w:szCs w:val="20"/>
              </w:rPr>
            </w:pPr>
            <w:r w:rsidRPr="00DD5815">
              <w:rPr>
                <w:sz w:val="20"/>
                <w:szCs w:val="20"/>
              </w:rPr>
              <w:t>This is virtual fire wall for ec2,elb,alb,AutoScalling Groups.</w:t>
            </w:r>
          </w:p>
          <w:p w:rsidR="00357DFA" w:rsidRPr="00DD5815" w:rsidRDefault="00357DFA" w:rsidP="00FC2A42">
            <w:pPr>
              <w:rPr>
                <w:sz w:val="20"/>
                <w:szCs w:val="20"/>
              </w:rPr>
            </w:pPr>
          </w:p>
          <w:p w:rsidR="00357DFA" w:rsidRPr="00DD5815" w:rsidRDefault="00E163F0" w:rsidP="00FC2A42">
            <w:pPr>
              <w:rPr>
                <w:sz w:val="20"/>
                <w:szCs w:val="20"/>
              </w:rPr>
            </w:pPr>
            <w:r w:rsidRPr="00DD5815">
              <w:rPr>
                <w:sz w:val="20"/>
                <w:szCs w:val="20"/>
              </w:rPr>
              <w:t>State full</w:t>
            </w:r>
            <w:r w:rsidR="00357DFA" w:rsidRPr="00DD5815">
              <w:rPr>
                <w:sz w:val="20"/>
                <w:szCs w:val="20"/>
              </w:rPr>
              <w:t xml:space="preserve"> (In bound rules will remember)</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No ip level control.</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At least one securi</w:t>
            </w:r>
            <w:r w:rsidR="00BD7A07">
              <w:rPr>
                <w:sz w:val="20"/>
                <w:szCs w:val="20"/>
              </w:rPr>
              <w:t>ty group is required for one ENI</w:t>
            </w:r>
            <w:r w:rsidRPr="00DD5815">
              <w:rPr>
                <w:sz w:val="20"/>
                <w:szCs w:val="20"/>
              </w:rPr>
              <w:t xml:space="preserve">(Electronic network interface). </w:t>
            </w:r>
            <w:r w:rsidR="007C0E71" w:rsidRPr="00DD5815">
              <w:rPr>
                <w:sz w:val="20"/>
                <w:szCs w:val="20"/>
              </w:rPr>
              <w:t xml:space="preserve"> For </w:t>
            </w:r>
            <w:r w:rsidR="00BD7A07">
              <w:rPr>
                <w:sz w:val="20"/>
                <w:szCs w:val="20"/>
              </w:rPr>
              <w:t>one ENI</w:t>
            </w:r>
            <w:r w:rsidRPr="00DD5815">
              <w:rPr>
                <w:sz w:val="20"/>
                <w:szCs w:val="20"/>
              </w:rPr>
              <w:t xml:space="preserve"> max 5 security groups can be attached.</w:t>
            </w:r>
          </w:p>
          <w:p w:rsidR="00357DFA" w:rsidRPr="00DD5815" w:rsidRDefault="00357DFA" w:rsidP="00FC2A42">
            <w:pPr>
              <w:rPr>
                <w:sz w:val="20"/>
                <w:szCs w:val="20"/>
              </w:rPr>
            </w:pPr>
          </w:p>
          <w:p w:rsidR="00357DFA" w:rsidRPr="00DD5815" w:rsidRDefault="00357DFA" w:rsidP="00FC2A42">
            <w:pPr>
              <w:rPr>
                <w:sz w:val="20"/>
                <w:szCs w:val="20"/>
              </w:rPr>
            </w:pPr>
            <w:r w:rsidRPr="00DD5815">
              <w:rPr>
                <w:sz w:val="20"/>
                <w:szCs w:val="20"/>
              </w:rPr>
              <w:t>This controls Inbound but cannot control out bounds.</w:t>
            </w:r>
          </w:p>
          <w:p w:rsidR="00357DFA" w:rsidRPr="00DD5815" w:rsidRDefault="00357DFA" w:rsidP="00FC2A42">
            <w:pPr>
              <w:rPr>
                <w:sz w:val="20"/>
                <w:szCs w:val="20"/>
              </w:rPr>
            </w:pPr>
          </w:p>
          <w:p w:rsidR="00357DFA" w:rsidRPr="00DD5815" w:rsidRDefault="00357DFA" w:rsidP="00FC2A42">
            <w:pPr>
              <w:rPr>
                <w:color w:val="FF0000"/>
                <w:sz w:val="20"/>
                <w:szCs w:val="20"/>
              </w:rPr>
            </w:pPr>
            <w:r w:rsidRPr="00DD5815">
              <w:rPr>
                <w:color w:val="FF0000"/>
                <w:sz w:val="20"/>
                <w:szCs w:val="20"/>
              </w:rPr>
              <w:t>E</w:t>
            </w:r>
            <w:r w:rsidR="000D220A" w:rsidRPr="00DD5815">
              <w:rPr>
                <w:color w:val="FF0000"/>
                <w:sz w:val="20"/>
                <w:szCs w:val="20"/>
              </w:rPr>
              <w:t>x</w:t>
            </w:r>
            <w:r w:rsidRPr="00DD5815">
              <w:rPr>
                <w:color w:val="FF0000"/>
                <w:sz w:val="20"/>
                <w:szCs w:val="20"/>
              </w:rPr>
              <w:t xml:space="preserve">ample: This will </w:t>
            </w:r>
            <w:r w:rsidR="000D220A" w:rsidRPr="00DD5815">
              <w:rPr>
                <w:color w:val="FF0000"/>
                <w:sz w:val="20"/>
                <w:szCs w:val="20"/>
              </w:rPr>
              <w:t>accept http traf</w:t>
            </w:r>
            <w:r w:rsidR="00235155">
              <w:rPr>
                <w:color w:val="FF0000"/>
                <w:sz w:val="20"/>
                <w:szCs w:val="20"/>
              </w:rPr>
              <w:t>f</w:t>
            </w:r>
            <w:r w:rsidR="000D220A" w:rsidRPr="00DD5815">
              <w:rPr>
                <w:color w:val="FF0000"/>
                <w:sz w:val="20"/>
                <w:szCs w:val="20"/>
              </w:rPr>
              <w:t xml:space="preserve">ic inside but it </w:t>
            </w:r>
            <w:r w:rsidR="00C04F93" w:rsidRPr="00DD5815">
              <w:rPr>
                <w:color w:val="FF0000"/>
                <w:sz w:val="20"/>
                <w:szCs w:val="20"/>
              </w:rPr>
              <w:t>cannot stop outbound</w:t>
            </w:r>
            <w:r w:rsidR="000D220A" w:rsidRPr="00DD5815">
              <w:rPr>
                <w:color w:val="FF0000"/>
                <w:sz w:val="20"/>
                <w:szCs w:val="20"/>
              </w:rPr>
              <w:t xml:space="preserve"> tra</w:t>
            </w:r>
            <w:r w:rsidR="00235155">
              <w:rPr>
                <w:color w:val="FF0000"/>
                <w:sz w:val="20"/>
                <w:szCs w:val="20"/>
              </w:rPr>
              <w:t>f</w:t>
            </w:r>
            <w:r w:rsidR="000D220A" w:rsidRPr="00DD5815">
              <w:rPr>
                <w:color w:val="FF0000"/>
                <w:sz w:val="20"/>
                <w:szCs w:val="20"/>
              </w:rPr>
              <w:t>fic of http.</w:t>
            </w:r>
          </w:p>
          <w:p w:rsidR="00971430" w:rsidRPr="00DD5815" w:rsidRDefault="00971430" w:rsidP="00FC2A42">
            <w:pPr>
              <w:rPr>
                <w:sz w:val="20"/>
                <w:szCs w:val="20"/>
              </w:rPr>
            </w:pPr>
          </w:p>
          <w:p w:rsidR="00971430" w:rsidRDefault="00971430" w:rsidP="00FC2A42">
            <w:r w:rsidRPr="00DD5815">
              <w:rPr>
                <w:sz w:val="20"/>
                <w:szCs w:val="20"/>
              </w:rPr>
              <w:t>Note: If it accepts http request ,it automatically accept out traffic of http.</w:t>
            </w:r>
          </w:p>
        </w:tc>
      </w:tr>
    </w:tbl>
    <w:p w:rsidR="00AA3D02" w:rsidRDefault="00AA3D02" w:rsidP="00FC2A42"/>
    <w:p w:rsidR="00854ABA" w:rsidRDefault="00854ABA" w:rsidP="00FC2A42"/>
    <w:p w:rsidR="00D04FCB" w:rsidRDefault="00D04FCB" w:rsidP="00FC2A42"/>
    <w:p w:rsidR="00D04FCB" w:rsidRDefault="00D04FCB" w:rsidP="00FC2A42"/>
    <w:p w:rsidR="00D04FCB" w:rsidRDefault="00D04FCB" w:rsidP="00FC2A42"/>
    <w:p w:rsidR="00D04FCB" w:rsidRDefault="00D04FCB" w:rsidP="00FC2A42"/>
    <w:p w:rsidR="00D04FCB" w:rsidRDefault="00D04FCB" w:rsidP="00FC2A42"/>
    <w:p w:rsidR="00446CA7" w:rsidRDefault="00446CA7" w:rsidP="00FC2A42"/>
    <w:p w:rsidR="00446CA7" w:rsidRDefault="00446CA7" w:rsidP="00FC2A42"/>
    <w:p w:rsidR="00446CA7" w:rsidRDefault="00446CA7" w:rsidP="00FC2A42"/>
    <w:p w:rsidR="00DD5815" w:rsidRDefault="00DD5815" w:rsidP="00FC2A42">
      <w:r>
        <w:lastRenderedPageBreak/>
        <w:t>Difference between NAT gate way and NAT instance</w:t>
      </w:r>
    </w:p>
    <w:tbl>
      <w:tblPr>
        <w:tblStyle w:val="TableGrid"/>
        <w:tblW w:w="9806" w:type="dxa"/>
        <w:tblLook w:val="04A0"/>
      </w:tblPr>
      <w:tblGrid>
        <w:gridCol w:w="4903"/>
        <w:gridCol w:w="4903"/>
      </w:tblGrid>
      <w:tr w:rsidR="00DD5815" w:rsidTr="00DD5815">
        <w:trPr>
          <w:trHeight w:val="5063"/>
        </w:trPr>
        <w:tc>
          <w:tcPr>
            <w:tcW w:w="4903" w:type="dxa"/>
          </w:tcPr>
          <w:p w:rsidR="00DD5815" w:rsidRPr="00DD5815" w:rsidRDefault="00DD5815" w:rsidP="00DD5815">
            <w:pPr>
              <w:rPr>
                <w:sz w:val="20"/>
                <w:szCs w:val="20"/>
              </w:rPr>
            </w:pPr>
            <w:r w:rsidRPr="00DD5815">
              <w:rPr>
                <w:sz w:val="20"/>
                <w:szCs w:val="20"/>
              </w:rPr>
              <w:t>This is always in public subnet.</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color w:val="FF0000"/>
                <w:sz w:val="20"/>
                <w:szCs w:val="20"/>
              </w:rPr>
            </w:pPr>
            <w:r w:rsidRPr="00DD5815">
              <w:rPr>
                <w:color w:val="FF0000"/>
                <w:sz w:val="20"/>
                <w:szCs w:val="20"/>
              </w:rPr>
              <w:t>Elastic Ip address is required for Nat-Gate Way</w:t>
            </w:r>
          </w:p>
          <w:p w:rsidR="00DD5815" w:rsidRPr="00DD5815" w:rsidRDefault="00DD5815" w:rsidP="00DD5815">
            <w:pPr>
              <w:rPr>
                <w:color w:val="FF0000"/>
                <w:sz w:val="20"/>
                <w:szCs w:val="20"/>
              </w:rPr>
            </w:pPr>
            <w:r w:rsidRPr="00DD5815">
              <w:rPr>
                <w:sz w:val="20"/>
                <w:szCs w:val="20"/>
              </w:rPr>
              <w:t xml:space="preserve">It just forward the traffic from/to the private subnet. </w:t>
            </w:r>
            <w:r w:rsidRPr="00DD5815">
              <w:rPr>
                <w:color w:val="FF0000"/>
                <w:sz w:val="20"/>
                <w:szCs w:val="20"/>
              </w:rPr>
              <w:t>It will scale upto 45GBps.</w:t>
            </w:r>
          </w:p>
          <w:p w:rsidR="00DD5815" w:rsidRPr="00DD5815" w:rsidRDefault="00DD5815" w:rsidP="00DD5815">
            <w:pPr>
              <w:rPr>
                <w:sz w:val="20"/>
                <w:szCs w:val="20"/>
              </w:rPr>
            </w:pPr>
            <w:r w:rsidRPr="00DD5815">
              <w:rPr>
                <w:sz w:val="20"/>
                <w:szCs w:val="20"/>
              </w:rPr>
              <w:t>Nat-gate way took private and public ip address.</w:t>
            </w:r>
          </w:p>
          <w:p w:rsidR="00DD5815" w:rsidRPr="00DD5815" w:rsidRDefault="00DD5815" w:rsidP="00DD5815">
            <w:pPr>
              <w:rPr>
                <w:color w:val="FF0000"/>
                <w:sz w:val="20"/>
                <w:szCs w:val="20"/>
              </w:rPr>
            </w:pPr>
            <w:r w:rsidRPr="00DD5815">
              <w:rPr>
                <w:sz w:val="20"/>
                <w:szCs w:val="20"/>
              </w:rPr>
              <w:t>Bandwidth is maintained by amazon</w:t>
            </w:r>
          </w:p>
          <w:p w:rsidR="00DD5815" w:rsidRPr="00DD5815" w:rsidRDefault="00DD5815" w:rsidP="00DD5815">
            <w:pPr>
              <w:rPr>
                <w:sz w:val="20"/>
                <w:szCs w:val="20"/>
              </w:rPr>
            </w:pPr>
            <w:r w:rsidRPr="00DD5815">
              <w:rPr>
                <w:sz w:val="20"/>
                <w:szCs w:val="20"/>
              </w:rPr>
              <w:t>Private ip address will assign from available subnet range.</w:t>
            </w:r>
          </w:p>
          <w:p w:rsidR="00DD5815" w:rsidRPr="00DD5815" w:rsidRDefault="00DD5815" w:rsidP="00DD5815">
            <w:pPr>
              <w:rPr>
                <w:sz w:val="20"/>
                <w:szCs w:val="20"/>
              </w:rPr>
            </w:pPr>
            <w:r w:rsidRPr="00DD5815">
              <w:rPr>
                <w:sz w:val="20"/>
                <w:szCs w:val="20"/>
              </w:rPr>
              <w:t>This is best for production</w:t>
            </w:r>
          </w:p>
          <w:p w:rsidR="00DD5815" w:rsidRPr="00DD5815" w:rsidRDefault="00DD5815" w:rsidP="00DD5815">
            <w:pPr>
              <w:rPr>
                <w:sz w:val="20"/>
                <w:szCs w:val="20"/>
              </w:rPr>
            </w:pPr>
            <w:r w:rsidRPr="00DD5815">
              <w:rPr>
                <w:sz w:val="20"/>
                <w:szCs w:val="20"/>
              </w:rPr>
              <w:t>SSh is not possible because this is not a machine.</w:t>
            </w:r>
          </w:p>
          <w:p w:rsidR="00DD5815" w:rsidRPr="00DD5815" w:rsidRDefault="00DD5815" w:rsidP="00DD5815">
            <w:pPr>
              <w:rPr>
                <w:sz w:val="20"/>
                <w:szCs w:val="20"/>
              </w:rPr>
            </w:pPr>
            <w:r w:rsidRPr="00DD5815">
              <w:rPr>
                <w:sz w:val="20"/>
                <w:szCs w:val="20"/>
              </w:rPr>
              <w:t>Shut down is not possible.</w:t>
            </w:r>
          </w:p>
          <w:p w:rsidR="00DD5815" w:rsidRDefault="00DD5815" w:rsidP="00DD5815">
            <w:r w:rsidRPr="00DD5815">
              <w:rPr>
                <w:sz w:val="20"/>
                <w:szCs w:val="20"/>
              </w:rPr>
              <w:t xml:space="preserve">Bill will be calculated based on amount of date </w:t>
            </w:r>
            <w:r>
              <w:t>transferred.</w:t>
            </w:r>
          </w:p>
          <w:p w:rsidR="00DD5815" w:rsidRDefault="00DD5815" w:rsidP="00DD5815">
            <w:pPr>
              <w:rPr>
                <w:color w:val="FF0000"/>
                <w:sz w:val="20"/>
                <w:szCs w:val="20"/>
              </w:rPr>
            </w:pPr>
            <w:r w:rsidRPr="00DD5815">
              <w:rPr>
                <w:color w:val="FF0000"/>
                <w:sz w:val="20"/>
                <w:szCs w:val="20"/>
              </w:rPr>
              <w:t>We cannot configure security groups, But this gate way is in Public subnet so NACL(Subnet level) rule will applicable</w:t>
            </w:r>
            <w:r>
              <w:rPr>
                <w:color w:val="FF0000"/>
                <w:sz w:val="20"/>
                <w:szCs w:val="20"/>
              </w:rPr>
              <w:t>.</w:t>
            </w:r>
          </w:p>
          <w:p w:rsidR="00DD5815" w:rsidRDefault="00DD5815" w:rsidP="00DD5815">
            <w:pPr>
              <w:rPr>
                <w:sz w:val="20"/>
                <w:szCs w:val="20"/>
              </w:rPr>
            </w:pPr>
          </w:p>
          <w:p w:rsidR="009418AC" w:rsidRPr="00DD5815" w:rsidRDefault="009418AC" w:rsidP="00DD5815">
            <w:pPr>
              <w:rPr>
                <w:sz w:val="20"/>
                <w:szCs w:val="20"/>
              </w:rPr>
            </w:pPr>
            <w:r>
              <w:rPr>
                <w:sz w:val="20"/>
                <w:szCs w:val="20"/>
              </w:rPr>
              <w:t>Eip is required for this.</w:t>
            </w:r>
          </w:p>
        </w:tc>
        <w:tc>
          <w:tcPr>
            <w:tcW w:w="4903" w:type="dxa"/>
          </w:tcPr>
          <w:p w:rsidR="00DD5815" w:rsidRPr="007F79BB" w:rsidRDefault="0061656D" w:rsidP="00FC2A42">
            <w:pPr>
              <w:rPr>
                <w:sz w:val="20"/>
                <w:szCs w:val="20"/>
              </w:rPr>
            </w:pPr>
            <w:r w:rsidRPr="007F79BB">
              <w:rPr>
                <w:sz w:val="20"/>
                <w:szCs w:val="20"/>
              </w:rPr>
              <w:t>This is always in public subnet.</w:t>
            </w:r>
          </w:p>
          <w:p w:rsidR="0061656D" w:rsidRDefault="0061656D" w:rsidP="00FC2A42">
            <w:pPr>
              <w:rPr>
                <w:sz w:val="20"/>
                <w:szCs w:val="20"/>
              </w:rPr>
            </w:pPr>
            <w:r w:rsidRPr="007F79BB">
              <w:rPr>
                <w:sz w:val="20"/>
                <w:szCs w:val="20"/>
              </w:rPr>
              <w:t xml:space="preserve">This </w:t>
            </w:r>
            <w:r w:rsidR="002E664E" w:rsidRPr="007F79BB">
              <w:rPr>
                <w:sz w:val="20"/>
                <w:szCs w:val="20"/>
              </w:rPr>
              <w:t>bandwidth is</w:t>
            </w:r>
            <w:r w:rsidRPr="007F79BB">
              <w:rPr>
                <w:sz w:val="20"/>
                <w:szCs w:val="20"/>
              </w:rPr>
              <w:t xml:space="preserve"> depending on instance type which we selected</w:t>
            </w:r>
            <w:r w:rsidR="007F79BB">
              <w:rPr>
                <w:sz w:val="20"/>
                <w:szCs w:val="20"/>
              </w:rPr>
              <w:t>.</w:t>
            </w:r>
          </w:p>
          <w:p w:rsidR="007F79BB" w:rsidRPr="000B6468" w:rsidRDefault="000B6468" w:rsidP="00FC2A42">
            <w:pPr>
              <w:rPr>
                <w:sz w:val="20"/>
                <w:szCs w:val="20"/>
              </w:rPr>
            </w:pPr>
            <w:r w:rsidRPr="000B6468">
              <w:rPr>
                <w:rFonts w:ascii="Arial" w:hAnsi="Arial" w:cs="Arial"/>
                <w:color w:val="222222"/>
                <w:sz w:val="20"/>
                <w:szCs w:val="20"/>
                <w:shd w:val="clear" w:color="auto" w:fill="FFFFFF"/>
              </w:rPr>
              <w:t>Port forwarding is possible</w:t>
            </w:r>
            <w:r>
              <w:rPr>
                <w:rFonts w:ascii="Arial" w:hAnsi="Arial" w:cs="Arial"/>
                <w:color w:val="222222"/>
                <w:sz w:val="20"/>
                <w:szCs w:val="20"/>
                <w:shd w:val="clear" w:color="auto" w:fill="FFFFFF"/>
              </w:rPr>
              <w:t>.</w:t>
            </w:r>
          </w:p>
          <w:p w:rsidR="00E30391" w:rsidRDefault="00E30391" w:rsidP="00FC2A42">
            <w:pPr>
              <w:rPr>
                <w:sz w:val="20"/>
                <w:szCs w:val="20"/>
              </w:rPr>
            </w:pPr>
          </w:p>
          <w:p w:rsidR="00E30391" w:rsidRDefault="00E30391" w:rsidP="00FC2A42">
            <w:pPr>
              <w:rPr>
                <w:sz w:val="20"/>
                <w:szCs w:val="20"/>
              </w:rPr>
            </w:pPr>
          </w:p>
          <w:p w:rsidR="00E30391" w:rsidRPr="00091620" w:rsidRDefault="00091620" w:rsidP="00FC2A42">
            <w:pPr>
              <w:rPr>
                <w:sz w:val="20"/>
                <w:szCs w:val="20"/>
              </w:rPr>
            </w:pPr>
            <w:r w:rsidRPr="00091620">
              <w:rPr>
                <w:sz w:val="20"/>
                <w:szCs w:val="20"/>
              </w:rPr>
              <w:t>We can change the elastic ip address to this instance</w:t>
            </w:r>
          </w:p>
          <w:p w:rsidR="00E30391" w:rsidRDefault="00E30391" w:rsidP="00FC2A42">
            <w:pPr>
              <w:rPr>
                <w:sz w:val="20"/>
                <w:szCs w:val="20"/>
              </w:rPr>
            </w:pPr>
          </w:p>
          <w:p w:rsidR="00E30391" w:rsidRDefault="00207200" w:rsidP="00FC2A42">
            <w:pPr>
              <w:rPr>
                <w:sz w:val="20"/>
                <w:szCs w:val="20"/>
              </w:rPr>
            </w:pPr>
            <w:r w:rsidRPr="00207200">
              <w:rPr>
                <w:sz w:val="20"/>
                <w:szCs w:val="20"/>
              </w:rPr>
              <w:t xml:space="preserve">Best for testing </w:t>
            </w:r>
            <w:r w:rsidR="00530E2F" w:rsidRPr="00207200">
              <w:rPr>
                <w:sz w:val="20"/>
                <w:szCs w:val="20"/>
              </w:rPr>
              <w:t>purpose,because</w:t>
            </w:r>
            <w:r w:rsidRPr="00207200">
              <w:rPr>
                <w:sz w:val="20"/>
                <w:szCs w:val="20"/>
              </w:rPr>
              <w:t xml:space="preserve"> if bandwidth wants to increase we should shut down and start another NAT-instance(ec2)</w:t>
            </w:r>
          </w:p>
          <w:p w:rsidR="00E95D72" w:rsidRPr="00E95D72" w:rsidRDefault="00E95D72" w:rsidP="00FC2A42">
            <w:pPr>
              <w:rPr>
                <w:sz w:val="20"/>
                <w:szCs w:val="20"/>
              </w:rPr>
            </w:pPr>
            <w:r w:rsidRPr="00E95D72">
              <w:rPr>
                <w:rFonts w:ascii="Arial" w:hAnsi="Arial" w:cs="Arial"/>
                <w:color w:val="222222"/>
                <w:sz w:val="20"/>
                <w:szCs w:val="20"/>
                <w:shd w:val="clear" w:color="auto" w:fill="FFFFFF"/>
              </w:rPr>
              <w:t>We can stop/start this NAT-instance</w:t>
            </w:r>
          </w:p>
          <w:p w:rsidR="00222B0F" w:rsidRPr="00222B0F" w:rsidRDefault="00222B0F" w:rsidP="00222B0F">
            <w:pPr>
              <w:rPr>
                <w:sz w:val="20"/>
                <w:szCs w:val="20"/>
              </w:rPr>
            </w:pPr>
            <w:r w:rsidRPr="00222B0F">
              <w:rPr>
                <w:sz w:val="20"/>
                <w:szCs w:val="20"/>
              </w:rPr>
              <w:t>Ssh is possible Nat instance is a machine(ec2-instance).</w:t>
            </w:r>
          </w:p>
          <w:p w:rsidR="00222B0F" w:rsidRPr="00DD5815" w:rsidRDefault="00222B0F" w:rsidP="00222B0F">
            <w:pPr>
              <w:rPr>
                <w:sz w:val="20"/>
                <w:szCs w:val="20"/>
              </w:rPr>
            </w:pPr>
            <w:r>
              <w:rPr>
                <w:sz w:val="20"/>
                <w:szCs w:val="20"/>
              </w:rPr>
              <w:t xml:space="preserve">Shut down is </w:t>
            </w:r>
            <w:r w:rsidRPr="00DD5815">
              <w:rPr>
                <w:sz w:val="20"/>
                <w:szCs w:val="20"/>
              </w:rPr>
              <w:t>possible.</w:t>
            </w:r>
          </w:p>
          <w:p w:rsidR="00691CFA" w:rsidRDefault="00691CFA" w:rsidP="00691CFA">
            <w:pPr>
              <w:rPr>
                <w:color w:val="FF0000"/>
                <w:sz w:val="20"/>
                <w:szCs w:val="20"/>
              </w:rPr>
            </w:pPr>
            <w:r w:rsidRPr="00691CFA">
              <w:rPr>
                <w:color w:val="FF0000"/>
                <w:sz w:val="20"/>
                <w:szCs w:val="20"/>
              </w:rPr>
              <w:t>We can configure security group because this is ec2 instance(machine in cloud).</w:t>
            </w:r>
          </w:p>
          <w:p w:rsidR="00091620" w:rsidRDefault="00091620" w:rsidP="000B6468">
            <w:pPr>
              <w:rPr>
                <w:rFonts w:ascii="Arial" w:hAnsi="Arial" w:cs="Arial"/>
                <w:color w:val="222222"/>
                <w:sz w:val="20"/>
                <w:szCs w:val="20"/>
                <w:shd w:val="clear" w:color="auto" w:fill="FFFFFF"/>
              </w:rPr>
            </w:pPr>
          </w:p>
          <w:p w:rsidR="000B6468" w:rsidRDefault="000B6468" w:rsidP="000B6468">
            <w:pPr>
              <w:rPr>
                <w:rFonts w:ascii="Arial" w:hAnsi="Arial" w:cs="Arial"/>
                <w:color w:val="222222"/>
                <w:shd w:val="clear" w:color="auto" w:fill="FFFFFF"/>
              </w:rPr>
            </w:pPr>
            <w:r w:rsidRPr="000B6468">
              <w:rPr>
                <w:rFonts w:ascii="Arial" w:hAnsi="Arial" w:cs="Arial"/>
                <w:color w:val="222222"/>
                <w:sz w:val="20"/>
                <w:szCs w:val="20"/>
                <w:shd w:val="clear" w:color="auto" w:fill="FFFFFF"/>
              </w:rPr>
              <w:t>Data coming from  aws</w:t>
            </w:r>
            <w:r w:rsidR="00523A54">
              <w:rPr>
                <w:rFonts w:ascii="Arial" w:hAnsi="Arial" w:cs="Arial"/>
                <w:color w:val="222222"/>
                <w:sz w:val="20"/>
                <w:szCs w:val="20"/>
                <w:shd w:val="clear" w:color="auto" w:fill="FFFFFF"/>
              </w:rPr>
              <w:t xml:space="preserve"> </w:t>
            </w:r>
            <w:r w:rsidRPr="000B6468">
              <w:rPr>
                <w:rFonts w:ascii="Arial" w:hAnsi="Arial" w:cs="Arial"/>
                <w:color w:val="222222"/>
                <w:sz w:val="20"/>
                <w:szCs w:val="20"/>
                <w:shd w:val="clear" w:color="auto" w:fill="FFFFFF"/>
              </w:rPr>
              <w:t>cloud is free and data coming from out side world is chargeable</w:t>
            </w:r>
            <w:r>
              <w:rPr>
                <w:rFonts w:ascii="Arial" w:hAnsi="Arial" w:cs="Arial"/>
                <w:color w:val="222222"/>
                <w:shd w:val="clear" w:color="auto" w:fill="FFFFFF"/>
              </w:rPr>
              <w:t>.</w:t>
            </w:r>
          </w:p>
          <w:p w:rsidR="000B6468" w:rsidRPr="00691CFA" w:rsidRDefault="000B6468" w:rsidP="00691CFA">
            <w:pPr>
              <w:rPr>
                <w:color w:val="FF0000"/>
                <w:sz w:val="20"/>
                <w:szCs w:val="20"/>
              </w:rPr>
            </w:pPr>
          </w:p>
          <w:p w:rsidR="00E30391" w:rsidRDefault="00B024A5" w:rsidP="00FC2A42">
            <w:pPr>
              <w:rPr>
                <w:sz w:val="20"/>
                <w:szCs w:val="20"/>
              </w:rPr>
            </w:pPr>
            <w:r>
              <w:rPr>
                <w:sz w:val="20"/>
                <w:szCs w:val="20"/>
              </w:rPr>
              <w:t>We can disable ip address of nat instance.</w:t>
            </w:r>
          </w:p>
          <w:p w:rsidR="00B024A5" w:rsidRDefault="00B024A5" w:rsidP="00FC2A42">
            <w:pPr>
              <w:rPr>
                <w:sz w:val="20"/>
                <w:szCs w:val="20"/>
              </w:rPr>
            </w:pPr>
          </w:p>
          <w:p w:rsidR="00B024A5" w:rsidRDefault="00B024A5" w:rsidP="00FC2A42">
            <w:pPr>
              <w:rPr>
                <w:sz w:val="20"/>
                <w:szCs w:val="20"/>
              </w:rPr>
            </w:pPr>
            <w:r>
              <w:rPr>
                <w:sz w:val="20"/>
                <w:szCs w:val="20"/>
              </w:rPr>
              <w:t>NAT AMI is available in community AMI of amazon.</w:t>
            </w:r>
          </w:p>
          <w:p w:rsidR="00B024A5" w:rsidRDefault="00B024A5" w:rsidP="00FC2A42">
            <w:pPr>
              <w:rPr>
                <w:sz w:val="20"/>
                <w:szCs w:val="20"/>
              </w:rPr>
            </w:pPr>
            <w:r>
              <w:rPr>
                <w:sz w:val="20"/>
                <w:szCs w:val="20"/>
              </w:rPr>
              <w:t>Disable the source and destin</w:t>
            </w:r>
            <w:r w:rsidR="0073208F">
              <w:rPr>
                <w:sz w:val="20"/>
                <w:szCs w:val="20"/>
              </w:rPr>
              <w:t xml:space="preserve">ation check will disable </w:t>
            </w:r>
            <w:r>
              <w:rPr>
                <w:sz w:val="20"/>
                <w:szCs w:val="20"/>
              </w:rPr>
              <w:t>to prevent checking.</w:t>
            </w:r>
          </w:p>
          <w:p w:rsidR="00707755" w:rsidRDefault="00707755" w:rsidP="00FC2A42">
            <w:pPr>
              <w:rPr>
                <w:sz w:val="20"/>
                <w:szCs w:val="20"/>
              </w:rPr>
            </w:pPr>
          </w:p>
          <w:p w:rsidR="00707755" w:rsidRPr="007F79BB" w:rsidRDefault="00707755" w:rsidP="00FC2A42">
            <w:pPr>
              <w:rPr>
                <w:sz w:val="20"/>
                <w:szCs w:val="20"/>
              </w:rPr>
            </w:pPr>
            <w:r>
              <w:rPr>
                <w:sz w:val="20"/>
                <w:szCs w:val="20"/>
              </w:rPr>
              <w:t xml:space="preserve">Assign one elastic public ip address </w:t>
            </w:r>
            <w:r w:rsidR="00F41B5B">
              <w:rPr>
                <w:sz w:val="20"/>
                <w:szCs w:val="20"/>
              </w:rPr>
              <w:t>to nat instance is required.</w:t>
            </w:r>
          </w:p>
        </w:tc>
      </w:tr>
    </w:tbl>
    <w:p w:rsidR="00696D72" w:rsidRDefault="00696D72" w:rsidP="00FC2A42">
      <w:pPr>
        <w:rPr>
          <w:color w:val="FF0000"/>
        </w:rPr>
      </w:pPr>
    </w:p>
    <w:p w:rsidR="00BB3BB9" w:rsidRDefault="00BB3BB9" w:rsidP="00FC2A42">
      <w:r>
        <w:t xml:space="preserve">                                                                               Baston Host</w:t>
      </w:r>
    </w:p>
    <w:p w:rsidR="00BB3BB9" w:rsidRDefault="00BB3BB9" w:rsidP="00BB3BB9">
      <w:pPr>
        <w:pStyle w:val="ListParagraph"/>
        <w:numPr>
          <w:ilvl w:val="0"/>
          <w:numId w:val="24"/>
        </w:numPr>
      </w:pPr>
      <w:r>
        <w:t>This is like a step-up server</w:t>
      </w:r>
    </w:p>
    <w:p w:rsidR="00BB3BB9" w:rsidRDefault="00BB3BB9" w:rsidP="00BB3BB9">
      <w:pPr>
        <w:pStyle w:val="ListParagraph"/>
        <w:numPr>
          <w:ilvl w:val="0"/>
          <w:numId w:val="24"/>
        </w:numPr>
      </w:pPr>
      <w:r>
        <w:t>This will useful to connect private subnet instance from public subnet.</w:t>
      </w:r>
    </w:p>
    <w:p w:rsidR="00BB3BB9" w:rsidRDefault="00BB3BB9" w:rsidP="00BB3BB9">
      <w:pPr>
        <w:pStyle w:val="ListParagraph"/>
        <w:numPr>
          <w:ilvl w:val="0"/>
          <w:numId w:val="24"/>
        </w:numPr>
      </w:pPr>
      <w:r>
        <w:t>The basten host contains separate access list for separate group.</w:t>
      </w:r>
    </w:p>
    <w:p w:rsidR="00BB3BB9" w:rsidRPr="00BB3BB9" w:rsidRDefault="00BB3BB9" w:rsidP="00BB3BB9">
      <w:pPr>
        <w:pStyle w:val="ListParagraph"/>
        <w:numPr>
          <w:ilvl w:val="0"/>
          <w:numId w:val="24"/>
        </w:numPr>
      </w:pPr>
      <w:r>
        <w:t xml:space="preserve">This is a way to access the team to the private sub net.   </w:t>
      </w:r>
    </w:p>
    <w:p w:rsidR="00BB3BB9" w:rsidRPr="008F5FCF" w:rsidRDefault="00BB3BB9" w:rsidP="00FC2A42">
      <w:pPr>
        <w:rPr>
          <w:color w:val="FF0000"/>
        </w:rPr>
      </w:pPr>
    </w:p>
    <w:p w:rsidR="004633B6" w:rsidRPr="00685F63" w:rsidRDefault="004633B6" w:rsidP="00FC2A42">
      <w:pPr>
        <w:rPr>
          <w:rFonts w:ascii="Arial" w:hAnsi="Arial" w:cs="Arial"/>
          <w:color w:val="FF0000"/>
          <w:shd w:val="clear" w:color="auto" w:fill="FFFFFF"/>
        </w:rPr>
      </w:pPr>
      <w:r w:rsidRPr="00685F63">
        <w:rPr>
          <w:rFonts w:ascii="Arial" w:hAnsi="Arial" w:cs="Arial"/>
          <w:b/>
          <w:bCs/>
          <w:color w:val="FF0000"/>
          <w:shd w:val="clear" w:color="auto" w:fill="FFFFFF"/>
        </w:rPr>
        <w:t>Horizontal scaling</w:t>
      </w:r>
      <w:r w:rsidRPr="00685F63">
        <w:rPr>
          <w:rFonts w:ascii="Arial" w:hAnsi="Arial" w:cs="Arial"/>
          <w:color w:val="FF0000"/>
          <w:shd w:val="clear" w:color="auto" w:fill="FFFFFF"/>
        </w:rPr>
        <w:t> means that you </w:t>
      </w:r>
      <w:r w:rsidRPr="00685F63">
        <w:rPr>
          <w:rFonts w:ascii="Arial" w:hAnsi="Arial" w:cs="Arial"/>
          <w:b/>
          <w:bCs/>
          <w:color w:val="FF0000"/>
          <w:shd w:val="clear" w:color="auto" w:fill="FFFFFF"/>
        </w:rPr>
        <w:t>scale</w:t>
      </w:r>
      <w:r w:rsidRPr="00685F63">
        <w:rPr>
          <w:rFonts w:ascii="Arial" w:hAnsi="Arial" w:cs="Arial"/>
          <w:color w:val="FF0000"/>
          <w:shd w:val="clear" w:color="auto" w:fill="FFFFFF"/>
        </w:rPr>
        <w:t> by adding more machines into your pool of resources.</w:t>
      </w:r>
    </w:p>
    <w:p w:rsidR="004633B6" w:rsidRDefault="004633B6" w:rsidP="00FC2A42">
      <w:pPr>
        <w:rPr>
          <w:rFonts w:ascii="Arial" w:hAnsi="Arial" w:cs="Arial"/>
          <w:color w:val="222222"/>
          <w:shd w:val="clear" w:color="auto" w:fill="FFFFFF"/>
        </w:rPr>
      </w:pPr>
      <w:r w:rsidRPr="00685F63">
        <w:rPr>
          <w:rFonts w:ascii="Arial" w:hAnsi="Arial" w:cs="Arial"/>
          <w:color w:val="FF0000"/>
          <w:shd w:val="clear" w:color="auto" w:fill="FFFFFF"/>
        </w:rPr>
        <w:t xml:space="preserve">Vertical </w:t>
      </w:r>
      <w:r w:rsidR="00685F63" w:rsidRPr="00685F63">
        <w:rPr>
          <w:rFonts w:ascii="Arial" w:hAnsi="Arial" w:cs="Arial"/>
          <w:color w:val="FF0000"/>
          <w:shd w:val="clear" w:color="auto" w:fill="FFFFFF"/>
        </w:rPr>
        <w:t>Scaling</w:t>
      </w:r>
      <w:r w:rsidRPr="00685F63">
        <w:rPr>
          <w:rFonts w:ascii="Arial" w:hAnsi="Arial" w:cs="Arial"/>
          <w:color w:val="FF0000"/>
          <w:shd w:val="clear" w:color="auto" w:fill="FFFFFF"/>
        </w:rPr>
        <w:t xml:space="preserve"> means increasing CPU and RAM to existing machine</w:t>
      </w:r>
      <w:r>
        <w:rPr>
          <w:rFonts w:ascii="Arial" w:hAnsi="Arial" w:cs="Arial"/>
          <w:color w:val="222222"/>
          <w:shd w:val="clear" w:color="auto" w:fill="FFFFFF"/>
        </w:rPr>
        <w:t xml:space="preserve">. </w:t>
      </w: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545707" w:rsidRDefault="00545707" w:rsidP="00FC2A42">
      <w:pPr>
        <w:rPr>
          <w:color w:val="FF0000"/>
          <w:sz w:val="28"/>
          <w:szCs w:val="28"/>
        </w:rPr>
      </w:pPr>
    </w:p>
    <w:p w:rsidR="0012473D" w:rsidRDefault="0030646E" w:rsidP="00FC2A42">
      <w:pPr>
        <w:rPr>
          <w:color w:val="FF0000"/>
          <w:sz w:val="28"/>
          <w:szCs w:val="28"/>
        </w:rPr>
      </w:pPr>
      <w:r>
        <w:rPr>
          <w:color w:val="FF0000"/>
          <w:sz w:val="28"/>
          <w:szCs w:val="28"/>
        </w:rPr>
        <w:t>Chargable:</w:t>
      </w:r>
    </w:p>
    <w:p w:rsidR="001A10F8" w:rsidRPr="008727CB" w:rsidRDefault="001A10F8" w:rsidP="00FC2A42">
      <w:pPr>
        <w:rPr>
          <w:color w:val="FF0000"/>
        </w:rPr>
      </w:pPr>
      <w:r w:rsidRPr="008C3F90">
        <w:rPr>
          <w:color w:val="FF0000"/>
          <w:sz w:val="28"/>
          <w:szCs w:val="28"/>
        </w:rPr>
        <w:t>Load Balancers</w:t>
      </w:r>
      <w:r w:rsidRPr="008727CB">
        <w:rPr>
          <w:color w:val="FF0000"/>
        </w:rPr>
        <w:t xml:space="preserve"> :</w:t>
      </w:r>
      <w:r>
        <w:t>Application Load Balancers(ALB)</w:t>
      </w:r>
      <w:r w:rsidR="008727CB">
        <w:t>,</w:t>
      </w:r>
      <w:r>
        <w:t>Network Load Balancers.(NLB)</w:t>
      </w:r>
      <w:r w:rsidR="008727CB">
        <w:t>,</w:t>
      </w:r>
      <w:r>
        <w:t>Elastic Load Balancers.(ELB)</w:t>
      </w:r>
    </w:p>
    <w:p w:rsidR="008727CB" w:rsidRPr="008727CB" w:rsidRDefault="006D531A" w:rsidP="00FC2A42">
      <w:pPr>
        <w:rPr>
          <w:color w:val="FF0000"/>
        </w:rPr>
      </w:pPr>
      <w:r>
        <w:rPr>
          <w:color w:val="FF0000"/>
        </w:rPr>
        <w:t>A</w:t>
      </w:r>
      <w:r w:rsidR="008727CB" w:rsidRPr="008727CB">
        <w:rPr>
          <w:color w:val="FF0000"/>
        </w:rPr>
        <w:t xml:space="preserve">pplication Load Balancer: </w:t>
      </w:r>
      <w:r w:rsidR="008727CB">
        <w:rPr>
          <w:color w:val="FF0000"/>
        </w:rPr>
        <w:t>(layer 7)</w:t>
      </w:r>
    </w:p>
    <w:p w:rsidR="008727CB" w:rsidRDefault="008727CB" w:rsidP="00FC2A42">
      <w:r>
        <w:t>This will support http,https.</w:t>
      </w:r>
      <w:r w:rsidR="002A4730">
        <w:t>T</w:t>
      </w:r>
      <w:r w:rsidR="007F62A3">
        <w:t xml:space="preserve">his is specific to vpc. Used for </w:t>
      </w:r>
      <w:r w:rsidR="002A4730">
        <w:t>micro services.</w:t>
      </w:r>
    </w:p>
    <w:p w:rsidR="008727CB" w:rsidRDefault="008727CB" w:rsidP="00FC2A42">
      <w:r>
        <w:t xml:space="preserve">AlB follows  context path ec2 based </w:t>
      </w:r>
      <w:r w:rsidR="009208D9">
        <w:t>routing.</w:t>
      </w:r>
    </w:p>
    <w:p w:rsidR="008727CB" w:rsidRDefault="008727CB" w:rsidP="00FC2A42">
      <w:r w:rsidRPr="00B817B3">
        <w:rPr>
          <w:color w:val="FF0000"/>
        </w:rPr>
        <w:t>Target Group:</w:t>
      </w:r>
      <w:r>
        <w:t xml:space="preserve">   Logical group of servers associated with your load balancer.</w:t>
      </w:r>
    </w:p>
    <w:p w:rsidR="008727CB" w:rsidRDefault="00FA1DE4" w:rsidP="00FC2A42">
      <w:r w:rsidRPr="00FA1DE4">
        <w:rPr>
          <w:rFonts w:ascii="Arial" w:hAnsi="Arial" w:cs="Arial"/>
          <w:noProof/>
          <w:color w:val="222222"/>
        </w:rPr>
        <w:pict>
          <v:oval id="_x0000_s1036" style="position:absolute;margin-left:437.25pt;margin-top:37.5pt;width:69.75pt;height:48pt;z-index:251668480">
            <v:textbox>
              <w:txbxContent>
                <w:p w:rsidR="00664084" w:rsidRDefault="00664084">
                  <w:r>
                    <w:t>EC2</w:t>
                  </w:r>
                </w:p>
                <w:p w:rsidR="00664084" w:rsidRDefault="00664084"/>
                <w:p w:rsidR="00664084" w:rsidRDefault="00664084">
                  <w:r>
                    <w:t>EC2</w:t>
                  </w:r>
                </w:p>
                <w:p w:rsidR="00664084" w:rsidRDefault="00664084">
                  <w:r>
                    <w:t>E</w:t>
                  </w:r>
                </w:p>
              </w:txbxContent>
            </v:textbox>
          </v:oval>
        </w:pict>
      </w:r>
      <w:r>
        <w:rPr>
          <w:noProof/>
        </w:rPr>
        <w:pict>
          <v:shape id="_x0000_s1026" type="#_x0000_t202" style="position:absolute;margin-left:298.5pt;margin-top:37.5pt;width:208.5pt;height:102pt;z-index:251658240">
            <v:textbox style="mso-next-textbox:#_x0000_s1026">
              <w:txbxContent>
                <w:p w:rsidR="00664084" w:rsidRDefault="00664084"/>
              </w:txbxContent>
            </v:textbox>
          </v:shape>
        </w:pict>
      </w:r>
      <w:r w:rsidR="008727CB">
        <w:t xml:space="preserve">Based on rules request will forwarded to certain target group. In target group request is processed and response will </w:t>
      </w:r>
      <w:r w:rsidR="00710A91">
        <w:t>give</w:t>
      </w:r>
      <w:r w:rsidR="008727CB">
        <w:t xml:space="preserve"> to load balancers.</w:t>
      </w:r>
    </w:p>
    <w:p w:rsidR="008727CB" w:rsidRDefault="00FA1DE4" w:rsidP="00FC2A42">
      <w:r w:rsidRPr="00FA1DE4">
        <w:rPr>
          <w:rFonts w:ascii="Arial" w:hAnsi="Arial" w:cs="Arial"/>
          <w:noProof/>
          <w:color w:val="222222"/>
        </w:rPr>
        <w:pict>
          <v:shape id="_x0000_s1034" type="#_x0000_t32" style="position:absolute;margin-left:337.5pt;margin-top:16.85pt;width:9pt;height:21.75pt;flip:y;z-index:251666432" o:connectortype="straight">
            <v:stroke endarrow="block"/>
          </v:shape>
        </w:pict>
      </w:r>
      <w:r w:rsidRPr="00FA1DE4">
        <w:rPr>
          <w:rFonts w:ascii="Arial" w:hAnsi="Arial" w:cs="Arial"/>
          <w:noProof/>
          <w:color w:val="222222"/>
        </w:rPr>
        <w:pict>
          <v:shape id="_x0000_s1029" type="#_x0000_t202" style="position:absolute;margin-left:346.5pt;margin-top:4.85pt;width:61.5pt;height:18pt;z-index:251661312">
            <v:textbox style="mso-next-textbox:#_x0000_s1029">
              <w:txbxContent>
                <w:p w:rsidR="00664084" w:rsidRDefault="00664084">
                  <w:r>
                    <w:t>LISTNER1</w:t>
                  </w:r>
                </w:p>
              </w:txbxContent>
            </v:textbox>
          </v:shape>
        </w:pict>
      </w:r>
      <w:r w:rsidR="00FD7350">
        <w:rPr>
          <w:rFonts w:ascii="Arial" w:hAnsi="Arial" w:cs="Arial"/>
          <w:color w:val="222222"/>
          <w:shd w:val="clear" w:color="auto" w:fill="FFFFFF"/>
        </w:rPr>
        <w:t>E</w:t>
      </w:r>
      <w:r w:rsidR="00661BF1">
        <w:rPr>
          <w:rFonts w:ascii="Arial" w:hAnsi="Arial" w:cs="Arial"/>
          <w:color w:val="222222"/>
          <w:shd w:val="clear" w:color="auto" w:fill="FFFFFF"/>
        </w:rPr>
        <w:t>xisting machine.</w:t>
      </w:r>
      <w:r w:rsidR="008727CB">
        <w:t>We can attach security group to ALB.</w:t>
      </w:r>
    </w:p>
    <w:p w:rsidR="008727CB" w:rsidRDefault="00FA1DE4" w:rsidP="00FC2A42">
      <w:r w:rsidRPr="00FA1DE4">
        <w:rPr>
          <w:rFonts w:ascii="Arial" w:hAnsi="Arial" w:cs="Arial"/>
          <w:noProof/>
          <w:color w:val="222222"/>
        </w:rPr>
        <w:pict>
          <v:shape id="_x0000_s1030" type="#_x0000_t202" style="position:absolute;margin-left:420.75pt;margin-top:19.15pt;width:36pt;height:19.5pt;z-index:251662336">
            <v:textbox style="mso-next-textbox:#_x0000_s1030">
              <w:txbxContent>
                <w:p w:rsidR="00664084" w:rsidRDefault="00664084">
                  <w:r>
                    <w:t>EC2</w:t>
                  </w:r>
                </w:p>
              </w:txbxContent>
            </v:textbox>
          </v:shape>
        </w:pict>
      </w:r>
      <w:r>
        <w:rPr>
          <w:noProof/>
        </w:rPr>
        <w:pict>
          <v:shape id="_x0000_s1027" type="#_x0000_t202" style="position:absolute;margin-left:304.5pt;margin-top:1.9pt;width:33pt;height:26.25pt;z-index:251659264">
            <v:textbox>
              <w:txbxContent>
                <w:p w:rsidR="00664084" w:rsidRDefault="00664084">
                  <w:r>
                    <w:t>ALB</w:t>
                  </w:r>
                </w:p>
              </w:txbxContent>
            </v:textbox>
          </v:shape>
        </w:pict>
      </w:r>
      <w:r w:rsidR="008727CB">
        <w:t>We can enable termination protection to ALB.</w:t>
      </w:r>
    </w:p>
    <w:p w:rsidR="008727CB" w:rsidRDefault="00FA1DE4" w:rsidP="00FC2A42">
      <w:r w:rsidRPr="00FA1DE4">
        <w:rPr>
          <w:rFonts w:ascii="Arial" w:hAnsi="Arial" w:cs="Arial"/>
          <w:noProof/>
          <w:color w:val="222222"/>
        </w:rPr>
        <w:pict>
          <v:shape id="_x0000_s1031" type="#_x0000_t202" style="position:absolute;margin-left:442.5pt;margin-top:19.95pt;width:37.5pt;height:19.5pt;z-index:251663360">
            <v:textbox>
              <w:txbxContent>
                <w:p w:rsidR="00664084" w:rsidRDefault="00664084">
                  <w:r>
                    <w:t>EC2</w:t>
                  </w:r>
                </w:p>
              </w:txbxContent>
            </v:textbox>
          </v:shape>
        </w:pict>
      </w:r>
      <w:r w:rsidRPr="00FA1DE4">
        <w:rPr>
          <w:rFonts w:ascii="Arial" w:hAnsi="Arial" w:cs="Arial"/>
          <w:noProof/>
          <w:color w:val="222222"/>
        </w:rPr>
        <w:pict>
          <v:shape id="_x0000_s1035" type="#_x0000_t32" style="position:absolute;margin-left:337.5pt;margin-top:2.7pt;width:13.5pt;height:24pt;z-index:251667456" o:connectortype="straight">
            <v:stroke endarrow="block"/>
          </v:shape>
        </w:pict>
      </w:r>
      <w:r>
        <w:rPr>
          <w:noProof/>
        </w:rPr>
        <w:pict>
          <v:shape id="_x0000_s1033" type="#_x0000_t202" style="position:absolute;margin-left:456.75pt;margin-top:23.7pt;width:36pt;height:20.25pt;z-index:251665408">
            <v:textbox>
              <w:txbxContent>
                <w:p w:rsidR="00664084" w:rsidRDefault="00664084">
                  <w:r>
                    <w:t>EC22</w:t>
                  </w:r>
                </w:p>
              </w:txbxContent>
            </v:textbox>
          </v:shape>
        </w:pict>
      </w:r>
      <w:r>
        <w:rPr>
          <w:noProof/>
        </w:rPr>
        <w:pict>
          <v:shape id="_x0000_s1032" type="#_x0000_t202" style="position:absolute;margin-left:456.75pt;margin-top:2.7pt;width:38.25pt;height:18pt;z-index:251664384">
            <v:textbox>
              <w:txbxContent>
                <w:p w:rsidR="00664084" w:rsidRDefault="00664084">
                  <w:r>
                    <w:t>EC2</w:t>
                  </w:r>
                </w:p>
              </w:txbxContent>
            </v:textbox>
          </v:shape>
        </w:pict>
      </w:r>
      <w:r>
        <w:rPr>
          <w:noProof/>
        </w:rPr>
        <w:pict>
          <v:shape id="_x0000_s1028" type="#_x0000_t202" style="position:absolute;margin-left:346.5pt;margin-top:20.7pt;width:61.5pt;height:18.75pt;z-index:251660288">
            <v:textbox>
              <w:txbxContent>
                <w:p w:rsidR="00664084" w:rsidRDefault="00664084">
                  <w:r>
                    <w:t>LISTNER2</w:t>
                  </w:r>
                </w:p>
              </w:txbxContent>
            </v:textbox>
          </v:shape>
        </w:pict>
      </w:r>
      <w:r w:rsidR="008727CB">
        <w:t>We can enable access logs.We can enable multiple request types.</w:t>
      </w:r>
    </w:p>
    <w:p w:rsidR="00661BF1" w:rsidRPr="006402B4" w:rsidRDefault="00661BF1" w:rsidP="00FC2A42">
      <w:pPr>
        <w:rPr>
          <w:color w:val="FF0000"/>
        </w:rPr>
      </w:pPr>
      <w:r w:rsidRPr="006402B4">
        <w:rPr>
          <w:color w:val="FF0000"/>
        </w:rPr>
        <w:t>States Of ALB:    Provisioning, active, Free</w:t>
      </w:r>
    </w:p>
    <w:p w:rsidR="00661BF1" w:rsidRDefault="00735D0D" w:rsidP="00FC2A42">
      <w:r>
        <w:t>ELASTIC LOAD BALANCER(ELB)</w:t>
      </w:r>
    </w:p>
    <w:p w:rsidR="00735D0D" w:rsidRDefault="00735D0D" w:rsidP="00FC2A42">
      <w:r>
        <w:t>This is specific to vp</w:t>
      </w:r>
      <w:r w:rsidR="00A5115C">
        <w:t>c. But we can do with multiple r</w:t>
      </w:r>
      <w:r>
        <w:t>egions with the help of route53.</w:t>
      </w:r>
    </w:p>
    <w:p w:rsidR="00735D0D" w:rsidRDefault="00E30505" w:rsidP="00FC2A42">
      <w:r>
        <w:t>ELB can secured with security group.</w:t>
      </w:r>
    </w:p>
    <w:p w:rsidR="001A0F15" w:rsidRDefault="00C71C80" w:rsidP="00FC2A42">
      <w:r>
        <w:t>All the servers contain same content.</w:t>
      </w:r>
    </w:p>
    <w:p w:rsidR="001A0F15" w:rsidRDefault="001A0F15" w:rsidP="00FC2A42">
      <w:r>
        <w:t>Load will be distributed among all servers.</w:t>
      </w:r>
    </w:p>
    <w:p w:rsidR="00E30505" w:rsidRDefault="00E30505" w:rsidP="00FC2A42">
      <w:r>
        <w:t>If will perform health checks then it will send traffic to healthyresource.</w:t>
      </w:r>
    </w:p>
    <w:p w:rsidR="00E30505" w:rsidRDefault="00E30505" w:rsidP="00FC2A42">
      <w:r w:rsidRPr="00E30505">
        <w:rPr>
          <w:color w:val="FF0000"/>
        </w:rPr>
        <w:lastRenderedPageBreak/>
        <w:t>Unhealthy Thresh hold</w:t>
      </w:r>
      <w:r>
        <w:t>: This is a numeric value we have to give in ELB configuration .</w:t>
      </w:r>
    </w:p>
    <w:p w:rsidR="00E30505" w:rsidRDefault="00E30505" w:rsidP="00FC2A42">
      <w:r>
        <w:t>example: If value is 2 , If two conjugative health checks fails. This resource</w:t>
      </w:r>
      <w:r w:rsidR="00670996">
        <w:t xml:space="preserve"> ec2 instance,</w:t>
      </w:r>
      <w:r>
        <w:t xml:space="preserve"> will mark as unhealthy and resource will remove from the service.</w:t>
      </w:r>
    </w:p>
    <w:p w:rsidR="00E30505" w:rsidRDefault="00E30505" w:rsidP="00FC2A42">
      <w:r>
        <w:rPr>
          <w:color w:val="FF0000"/>
        </w:rPr>
        <w:t>H</w:t>
      </w:r>
      <w:r w:rsidRPr="00E30505">
        <w:rPr>
          <w:color w:val="FF0000"/>
        </w:rPr>
        <w:t>ealthy Thresh hold</w:t>
      </w:r>
      <w:r>
        <w:rPr>
          <w:color w:val="FF0000"/>
        </w:rPr>
        <w:t xml:space="preserve">:    </w:t>
      </w:r>
      <w:r>
        <w:t>This is a numeric value we have to give in ELB configuration</w:t>
      </w:r>
    </w:p>
    <w:p w:rsidR="00E30505" w:rsidRDefault="00E30505" w:rsidP="00E30505">
      <w:r>
        <w:t>example: If value is 2 , If two conjugative health checks pas</w:t>
      </w:r>
      <w:r w:rsidR="0075205D">
        <w:t xml:space="preserve">s. This resource will mark as </w:t>
      </w:r>
      <w:r>
        <w:t>h</w:t>
      </w:r>
      <w:r w:rsidR="0075205D">
        <w:t xml:space="preserve">ealthy and resource will added to </w:t>
      </w:r>
      <w:r>
        <w:t>service.</w:t>
      </w:r>
    </w:p>
    <w:p w:rsidR="00E30505" w:rsidRDefault="00131368" w:rsidP="00FC2A42">
      <w:r w:rsidRPr="001D43AA">
        <w:rPr>
          <w:color w:val="FF0000"/>
        </w:rPr>
        <w:t>ELP policy</w:t>
      </w:r>
      <w:r>
        <w:t xml:space="preserve">: Round Robin. </w:t>
      </w:r>
    </w:p>
    <w:p w:rsidR="001D43AA" w:rsidRDefault="001D43AA" w:rsidP="00FC2A42">
      <w:r>
        <w:t>Note: We can add or remove ec2 instance at any time.</w:t>
      </w:r>
    </w:p>
    <w:p w:rsidR="00E30505" w:rsidRDefault="00E30505" w:rsidP="00FC2A42">
      <w:r w:rsidRPr="00E30505">
        <w:rPr>
          <w:color w:val="FF0000"/>
        </w:rPr>
        <w:t>Cross Zone Load Balancing</w:t>
      </w:r>
      <w:r>
        <w:t xml:space="preserve">: Load will distributed equally among the </w:t>
      </w:r>
      <w:r w:rsidR="002A4730">
        <w:t>zone</w:t>
      </w:r>
      <w:r w:rsidR="002F6A5C">
        <w:t>s</w:t>
      </w:r>
      <w:r w:rsidR="002A4730">
        <w:t>.</w:t>
      </w:r>
    </w:p>
    <w:p w:rsidR="002A4730" w:rsidRDefault="002F6A5C" w:rsidP="00FC2A42">
      <w:r w:rsidRPr="002F6A5C">
        <w:rPr>
          <w:color w:val="FF0000"/>
        </w:rPr>
        <w:t>Connection Draining:</w:t>
      </w:r>
      <w:r w:rsidR="00CA4946">
        <w:rPr>
          <w:color w:val="FF0000"/>
        </w:rPr>
        <w:t xml:space="preserve"> </w:t>
      </w:r>
      <w:r>
        <w:t>Time to complete active request to the servers. After completing active requests LB will remove server from the service.</w:t>
      </w:r>
    </w:p>
    <w:p w:rsidR="002F6A5C" w:rsidRPr="002F6A5C" w:rsidRDefault="00DC497E" w:rsidP="00FC2A42">
      <w:r>
        <w:t>We can access load balancers with end points.</w:t>
      </w:r>
    </w:p>
    <w:p w:rsidR="00735D0D" w:rsidRDefault="001A0F15" w:rsidP="00FC2A42">
      <w:r>
        <w:rPr>
          <w:color w:val="FF0000"/>
        </w:rPr>
        <w:t xml:space="preserve">Enable Load Balancer Generated cookie: </w:t>
      </w:r>
      <w:r>
        <w:t xml:space="preserve"> Request from specific Clint is </w:t>
      </w:r>
      <w:r w:rsidR="00916E0B">
        <w:t>bound with same server .</w:t>
      </w:r>
    </w:p>
    <w:p w:rsidR="00916E0B" w:rsidRPr="001A0F15" w:rsidRDefault="00916E0B" w:rsidP="00FC2A42">
      <w:r>
        <w:t>All request will goes to same server until the specific time period.</w:t>
      </w:r>
    </w:p>
    <w:p w:rsidR="00735D0D" w:rsidRDefault="00A35A12" w:rsidP="00FC2A42">
      <w:r>
        <w:t xml:space="preserve">Load Balancers follows round Robin algorithm. </w:t>
      </w:r>
    </w:p>
    <w:p w:rsidR="00A35A12" w:rsidRDefault="00A35A12" w:rsidP="00FC2A42"/>
    <w:p w:rsidR="008727CB" w:rsidRPr="002F6F83" w:rsidRDefault="002F6F83" w:rsidP="00FC2A42">
      <w:pPr>
        <w:rPr>
          <w:color w:val="FF0000"/>
        </w:rPr>
      </w:pPr>
      <w:r w:rsidRPr="002F6F83">
        <w:rPr>
          <w:color w:val="FF0000"/>
        </w:rPr>
        <w:t xml:space="preserve">Ideal Time Out: </w:t>
      </w:r>
      <w:r w:rsidR="000F02EE" w:rsidRPr="002D3329">
        <w:rPr>
          <w:color w:val="002060"/>
        </w:rPr>
        <w:t>Waiting for a response from a ec2 instance , If ec2 instance is not responded with in a time Load balancer will send connection time out error to end user.</w:t>
      </w:r>
    </w:p>
    <w:p w:rsidR="001A10F8" w:rsidRDefault="001A10F8" w:rsidP="00FC2A42"/>
    <w:p w:rsidR="00C40C7A" w:rsidRDefault="00C40C7A" w:rsidP="00FC2A42">
      <w:r>
        <w:t xml:space="preserve">Acces Log: </w:t>
      </w:r>
      <w:r w:rsidRPr="00A97E2E">
        <w:rPr>
          <w:color w:val="002060"/>
        </w:rPr>
        <w:t>To Monitors</w:t>
      </w:r>
      <w:r w:rsidR="00254764" w:rsidRPr="00A97E2E">
        <w:rPr>
          <w:color w:val="002060"/>
        </w:rPr>
        <w:t xml:space="preserve"> the request and response , We should provide a s3 bucket name in this region</w:t>
      </w:r>
      <w:r w:rsidR="00254764">
        <w:t>.</w:t>
      </w:r>
    </w:p>
    <w:p w:rsidR="00214673" w:rsidRDefault="00214673" w:rsidP="00FC2A42"/>
    <w:p w:rsidR="008006E5" w:rsidRDefault="008006E5" w:rsidP="00FC2A42"/>
    <w:p w:rsidR="005074D6" w:rsidRDefault="005074D6" w:rsidP="00FC2A42"/>
    <w:p w:rsidR="00D6605C" w:rsidRDefault="00D6605C" w:rsidP="00FC2A42">
      <w:r>
        <w:tab/>
      </w:r>
      <w:r>
        <w:tab/>
      </w:r>
      <w:r>
        <w:tab/>
      </w:r>
      <w:r>
        <w:tab/>
      </w:r>
      <w:r>
        <w:tab/>
        <w:t>Auto Scalling</w:t>
      </w:r>
      <w:r w:rsidR="008770C2">
        <w:tab/>
      </w:r>
      <w:r w:rsidR="008770C2">
        <w:tab/>
      </w:r>
    </w:p>
    <w:p w:rsidR="00D6605C" w:rsidRDefault="00301AF4" w:rsidP="00FC2A42">
      <w:r>
        <w:t>This is free.</w:t>
      </w:r>
    </w:p>
    <w:p w:rsidR="00D6605C" w:rsidRDefault="00D6605C" w:rsidP="00FC2A42">
      <w:r w:rsidRPr="00D6605C">
        <w:rPr>
          <w:color w:val="FF0000"/>
        </w:rPr>
        <w:t>launch Configuration</w:t>
      </w:r>
      <w:r>
        <w:t>: This is a template this contains all configuration for new resource.</w:t>
      </w:r>
    </w:p>
    <w:p w:rsidR="00D6605C" w:rsidRDefault="00D6605C" w:rsidP="00FC2A42">
      <w:r>
        <w:lastRenderedPageBreak/>
        <w:t xml:space="preserve">1)AMI </w:t>
      </w:r>
      <w:r>
        <w:tab/>
      </w:r>
      <w:r>
        <w:tab/>
      </w:r>
      <w:r>
        <w:tab/>
        <w:t>2)Security Group</w:t>
      </w:r>
      <w:r>
        <w:tab/>
        <w:t xml:space="preserve">3)volume type </w:t>
      </w:r>
      <w:r>
        <w:tab/>
      </w:r>
      <w:r>
        <w:tab/>
        <w:t>4)IAM role(some time ec2instance will talk to s3 so its required)   5) Product Key</w:t>
      </w:r>
    </w:p>
    <w:p w:rsidR="00D6605C" w:rsidRDefault="00D6605C" w:rsidP="00FC2A42">
      <w:r>
        <w:t>It can be integrated with load balancers</w:t>
      </w:r>
    </w:p>
    <w:p w:rsidR="00D6605C" w:rsidRPr="00343931" w:rsidRDefault="00870216" w:rsidP="00FC2A42">
      <w:pPr>
        <w:rPr>
          <w:b/>
        </w:rPr>
      </w:pPr>
      <w:r w:rsidRPr="00343931">
        <w:rPr>
          <w:b/>
        </w:rPr>
        <w:t>Alarm</w:t>
      </w:r>
      <w:r w:rsidR="00D6605C" w:rsidRPr="00343931">
        <w:rPr>
          <w:b/>
        </w:rPr>
        <w:t xml:space="preserve"> is required for auto </w:t>
      </w:r>
      <w:r w:rsidRPr="00343931">
        <w:rPr>
          <w:b/>
        </w:rPr>
        <w:t>scaling</w:t>
      </w:r>
    </w:p>
    <w:p w:rsidR="00D6605C" w:rsidRDefault="00D6605C" w:rsidP="00FC2A42">
      <w:r>
        <w:t>Increase group size decrease group size required alarm:</w:t>
      </w:r>
    </w:p>
    <w:p w:rsidR="00D6605C" w:rsidRDefault="00D6605C" w:rsidP="00FC2A42">
      <w:r>
        <w:t xml:space="preserve">Example: If cpu utilization is increase more than 50%es alarm fires , If alarm fires </w:t>
      </w:r>
      <w:r w:rsidR="00B541BA">
        <w:t>instance will up based on launch configuration.</w:t>
      </w:r>
    </w:p>
    <w:p w:rsidR="00D6605C" w:rsidRDefault="000E5D96" w:rsidP="00FC2A42">
      <w:r>
        <w:t>We can send notifications. AS will check server ec2 health checks.</w:t>
      </w:r>
    </w:p>
    <w:p w:rsidR="00095271" w:rsidRDefault="00095271" w:rsidP="00FC2A42">
      <w:r>
        <w:t>Desired capacity will change based on policies.</w:t>
      </w:r>
    </w:p>
    <w:p w:rsidR="00095271" w:rsidRDefault="0049551C" w:rsidP="00FC2A42">
      <w:r>
        <w:t>Straight</w:t>
      </w:r>
      <w:r w:rsidR="00095271">
        <w:t xml:space="preserve"> options to test increase group size, decrease group size we can manually click the button and check.</w:t>
      </w:r>
    </w:p>
    <w:p w:rsidR="00095271" w:rsidRDefault="00095271" w:rsidP="00FC2A42">
      <w:r>
        <w:t>We can schedule auto scale capacity.</w:t>
      </w:r>
    </w:p>
    <w:p w:rsidR="00095271" w:rsidRPr="00A15CC5" w:rsidRDefault="00095271" w:rsidP="00FC2A42">
      <w:pPr>
        <w:rPr>
          <w:color w:val="FF0000"/>
        </w:rPr>
      </w:pPr>
      <w:r>
        <w:tab/>
      </w:r>
      <w:r>
        <w:tab/>
      </w:r>
      <w:r>
        <w:tab/>
      </w:r>
      <w:r>
        <w:tab/>
      </w:r>
      <w:r>
        <w:tab/>
      </w:r>
      <w:r w:rsidRPr="00A15CC5">
        <w:rPr>
          <w:color w:val="FF0000"/>
        </w:rPr>
        <w:t>EBS</w:t>
      </w:r>
      <w:r w:rsidR="00265C31">
        <w:rPr>
          <w:color w:val="FF0000"/>
        </w:rPr>
        <w:t xml:space="preserve">  &amp; SNAP SHOTS </w:t>
      </w:r>
    </w:p>
    <w:p w:rsidR="00095271" w:rsidRDefault="00095271" w:rsidP="00FC2A42">
      <w:r>
        <w:t>Elastic Block Storage:</w:t>
      </w:r>
    </w:p>
    <w:p w:rsidR="00095271" w:rsidRDefault="00095271" w:rsidP="00FC2A42">
      <w:r>
        <w:t xml:space="preserve"> 5types 3 types we can use as boot devise.</w:t>
      </w:r>
    </w:p>
    <w:p w:rsidR="00095271" w:rsidRDefault="00FA1DE4" w:rsidP="00FC2A42">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8" type="#_x0000_t88" style="position:absolute;margin-left:106.5pt;margin-top:4.8pt;width:38.25pt;height:56.25pt;z-index:251669504"/>
        </w:pict>
      </w:r>
      <w:r w:rsidR="00095271">
        <w:t>1)</w:t>
      </w:r>
      <w:r w:rsidR="00EB7605">
        <w:t xml:space="preserve"> </w:t>
      </w:r>
      <w:r w:rsidR="00095271">
        <w:t>General Purpose</w:t>
      </w:r>
      <w:r w:rsidR="00F857CF">
        <w:t xml:space="preserve">: </w:t>
      </w:r>
      <w:r w:rsidR="00F10133">
        <w:t xml:space="preserve">                              ssd</w:t>
      </w:r>
    </w:p>
    <w:p w:rsidR="00095271" w:rsidRDefault="00095271" w:rsidP="00A15CC5">
      <w:pPr>
        <w:tabs>
          <w:tab w:val="left" w:pos="3570"/>
        </w:tabs>
      </w:pPr>
      <w:r>
        <w:t>2)</w:t>
      </w:r>
      <w:r w:rsidR="00EB7605">
        <w:t xml:space="preserve"> </w:t>
      </w:r>
      <w:r>
        <w:t>Provisioned IOPS</w:t>
      </w:r>
      <w:r w:rsidR="00472D08">
        <w:t>:</w:t>
      </w:r>
      <w:r w:rsidR="00491B76">
        <w:tab/>
        <w:t>These will work as boot volume</w:t>
      </w:r>
      <w:r w:rsidR="00A15CC5">
        <w:t xml:space="preserve">. </w:t>
      </w:r>
    </w:p>
    <w:p w:rsidR="00095271" w:rsidRDefault="00FA1DE4" w:rsidP="00FC2A42">
      <w:r>
        <w:rPr>
          <w:noProof/>
        </w:rPr>
        <w:pict>
          <v:shape id="_x0000_s1039" type="#_x0000_t88" style="position:absolute;margin-left:110.25pt;margin-top:22.15pt;width:38.25pt;height:39.75pt;z-index:251670528"/>
        </w:pict>
      </w:r>
      <w:r w:rsidR="00095271">
        <w:t xml:space="preserve">3) </w:t>
      </w:r>
      <w:r w:rsidR="00C07BE9">
        <w:t>Magnetic:</w:t>
      </w:r>
    </w:p>
    <w:p w:rsidR="00095271" w:rsidRDefault="00095271" w:rsidP="00A15CC5">
      <w:pPr>
        <w:tabs>
          <w:tab w:val="left" w:pos="3780"/>
        </w:tabs>
      </w:pPr>
      <w:r>
        <w:t>4)</w:t>
      </w:r>
      <w:r w:rsidR="00EB7605">
        <w:t xml:space="preserve"> </w:t>
      </w:r>
      <w:r>
        <w:t>Cold HDD</w:t>
      </w:r>
      <w:r w:rsidR="00172F04">
        <w:t>:</w:t>
      </w:r>
      <w:r w:rsidR="00A15CC5">
        <w:tab/>
        <w:t>These are not used for boot volume.</w:t>
      </w:r>
    </w:p>
    <w:p w:rsidR="00095271" w:rsidRDefault="00095271" w:rsidP="00FC2A42">
      <w:r>
        <w:t>5)</w:t>
      </w:r>
      <w:r w:rsidR="00EB7605">
        <w:t xml:space="preserve"> </w:t>
      </w:r>
      <w:r>
        <w:t>Throw put optimized.</w:t>
      </w:r>
    </w:p>
    <w:p w:rsidR="00095271" w:rsidRDefault="00095271" w:rsidP="00FC2A42"/>
    <w:p w:rsidR="00095271" w:rsidRDefault="00A15CC5" w:rsidP="00FC2A42">
      <w:r>
        <w:t xml:space="preserve">We can increase EBS volume when ec2 instance is </w:t>
      </w:r>
      <w:r w:rsidR="00476748">
        <w:t>running,</w:t>
      </w:r>
      <w:r>
        <w:t xml:space="preserve"> but we </w:t>
      </w:r>
      <w:r w:rsidR="00476748">
        <w:t>can’t</w:t>
      </w:r>
      <w:r w:rsidR="00116C43">
        <w:t xml:space="preserve"> </w:t>
      </w:r>
      <w:r w:rsidR="00476748">
        <w:t>decrease</w:t>
      </w:r>
      <w:r>
        <w:t xml:space="preserve"> the EBS volume.</w:t>
      </w:r>
    </w:p>
    <w:p w:rsidR="00A15CC5" w:rsidRDefault="00A15CC5" w:rsidP="00FC2A42">
      <w:r>
        <w:t>Multiple EBS can attach with single instance (ec2)</w:t>
      </w:r>
    </w:p>
    <w:p w:rsidR="00D23F1C" w:rsidRDefault="00D23F1C" w:rsidP="00D23F1C">
      <w:r>
        <w:t>Snap Shots:</w:t>
      </w:r>
    </w:p>
    <w:p w:rsidR="00D23F1C" w:rsidRDefault="00D23F1C" w:rsidP="00D23F1C">
      <w:pPr>
        <w:pStyle w:val="ListParagraph"/>
        <w:numPr>
          <w:ilvl w:val="0"/>
          <w:numId w:val="18"/>
        </w:numPr>
      </w:pPr>
      <w:r>
        <w:t xml:space="preserve">We can take a snap shot of root volume </w:t>
      </w:r>
    </w:p>
    <w:p w:rsidR="00C7526F" w:rsidRDefault="00C7526F" w:rsidP="00D23F1C">
      <w:pPr>
        <w:pStyle w:val="ListParagraph"/>
        <w:numPr>
          <w:ilvl w:val="0"/>
          <w:numId w:val="18"/>
        </w:numPr>
      </w:pPr>
      <w:r>
        <w:t>From root volume snap shot we can convert it as image.</w:t>
      </w:r>
    </w:p>
    <w:p w:rsidR="00C7526F" w:rsidRDefault="00C7526F" w:rsidP="00D23F1C">
      <w:pPr>
        <w:pStyle w:val="ListParagraph"/>
        <w:numPr>
          <w:ilvl w:val="0"/>
          <w:numId w:val="18"/>
        </w:numPr>
      </w:pPr>
      <w:r>
        <w:t>Above image is available while creating ec2 instance.</w:t>
      </w:r>
    </w:p>
    <w:p w:rsidR="00C7526F" w:rsidRDefault="00C7526F" w:rsidP="00D23F1C">
      <w:pPr>
        <w:pStyle w:val="ListParagraph"/>
        <w:numPr>
          <w:ilvl w:val="0"/>
          <w:numId w:val="18"/>
        </w:numPr>
      </w:pPr>
      <w:r>
        <w:t>We can copy snap shots from one region to another region with encrypted option.</w:t>
      </w:r>
    </w:p>
    <w:p w:rsidR="00C7526F" w:rsidRDefault="00C7526F" w:rsidP="00D23F1C">
      <w:pPr>
        <w:pStyle w:val="ListParagraph"/>
        <w:numPr>
          <w:ilvl w:val="0"/>
          <w:numId w:val="18"/>
        </w:numPr>
      </w:pPr>
      <w:r>
        <w:lastRenderedPageBreak/>
        <w:t>We can share snap shot to another account by specifying another account id.</w:t>
      </w:r>
    </w:p>
    <w:p w:rsidR="00C7526F" w:rsidRDefault="00C7526F" w:rsidP="00C7526F">
      <w:r>
        <w:t>How to increase the volume:</w:t>
      </w:r>
    </w:p>
    <w:p w:rsidR="00C7526F" w:rsidRDefault="003D039C" w:rsidP="003D039C">
      <w:pPr>
        <w:pStyle w:val="ListParagraph"/>
        <w:numPr>
          <w:ilvl w:val="0"/>
          <w:numId w:val="19"/>
        </w:numPr>
      </w:pPr>
      <w:r>
        <w:t xml:space="preserve">Stop all IO operations on that volume </w:t>
      </w:r>
    </w:p>
    <w:p w:rsidR="003D039C" w:rsidRDefault="003D039C" w:rsidP="003D039C">
      <w:pPr>
        <w:pStyle w:val="ListParagraph"/>
        <w:numPr>
          <w:ilvl w:val="0"/>
          <w:numId w:val="19"/>
        </w:numPr>
      </w:pPr>
      <w:r>
        <w:t>Created snap shot and recreate the snap shot with big volume .</w:t>
      </w:r>
    </w:p>
    <w:p w:rsidR="00516C05" w:rsidRDefault="003D039C" w:rsidP="00516C05">
      <w:pPr>
        <w:pStyle w:val="ListParagraph"/>
        <w:numPr>
          <w:ilvl w:val="0"/>
          <w:numId w:val="19"/>
        </w:numPr>
      </w:pPr>
      <w:r>
        <w:t>Mount that volume</w:t>
      </w:r>
      <w:r w:rsidR="00516C05">
        <w:t>.</w:t>
      </w:r>
    </w:p>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p w:rsidR="00516C05" w:rsidRDefault="00516C05" w:rsidP="00516C05">
      <w:r>
        <w:t xml:space="preserve">                     </w:t>
      </w:r>
      <w:r>
        <w:tab/>
      </w:r>
      <w:r>
        <w:tab/>
      </w:r>
      <w:r>
        <w:tab/>
      </w:r>
      <w:r>
        <w:tab/>
        <w:t>AMI</w:t>
      </w:r>
      <w:r w:rsidR="00935E47">
        <w:t>(Amazon Machine Images)</w:t>
      </w:r>
    </w:p>
    <w:p w:rsidR="004F36AC" w:rsidRDefault="004F36AC" w:rsidP="004F36AC">
      <w:pPr>
        <w:pStyle w:val="ListParagraph"/>
        <w:numPr>
          <w:ilvl w:val="0"/>
          <w:numId w:val="21"/>
        </w:numPr>
        <w:tabs>
          <w:tab w:val="left" w:pos="922"/>
        </w:tabs>
      </w:pPr>
      <w:r>
        <w:t>AMI contains all data and applications of the one ec2 instances .</w:t>
      </w:r>
    </w:p>
    <w:p w:rsidR="00C7526F" w:rsidRDefault="004F36AC" w:rsidP="004F36AC">
      <w:pPr>
        <w:pStyle w:val="ListParagraph"/>
        <w:numPr>
          <w:ilvl w:val="0"/>
          <w:numId w:val="21"/>
        </w:numPr>
        <w:tabs>
          <w:tab w:val="left" w:pos="922"/>
        </w:tabs>
      </w:pPr>
      <w:r>
        <w:t>While crating the images from ec2 instance automatically ec2 instance will shut down by default. Creating the image without shutdown   will leads to data inconsistency.</w:t>
      </w:r>
    </w:p>
    <w:p w:rsidR="004F36AC" w:rsidRDefault="004F36AC" w:rsidP="004F36AC">
      <w:pPr>
        <w:pStyle w:val="ListParagraph"/>
        <w:numPr>
          <w:ilvl w:val="0"/>
          <w:numId w:val="21"/>
        </w:numPr>
        <w:tabs>
          <w:tab w:val="left" w:pos="922"/>
        </w:tabs>
      </w:pPr>
      <w:r>
        <w:t>If AMI is created from one ec2 instance that AMI will specific to that region only.</w:t>
      </w:r>
    </w:p>
    <w:p w:rsidR="004F36AC" w:rsidRDefault="004F36AC" w:rsidP="004F36AC">
      <w:pPr>
        <w:pStyle w:val="ListParagraph"/>
        <w:numPr>
          <w:ilvl w:val="0"/>
          <w:numId w:val="21"/>
        </w:numPr>
        <w:tabs>
          <w:tab w:val="left" w:pos="922"/>
        </w:tabs>
      </w:pPr>
      <w:r>
        <w:t>We can copy AMI one region to another region with encrypted option.</w:t>
      </w:r>
    </w:p>
    <w:p w:rsidR="004F36AC" w:rsidRDefault="004F36AC" w:rsidP="004F36AC">
      <w:pPr>
        <w:pStyle w:val="ListParagraph"/>
        <w:numPr>
          <w:ilvl w:val="0"/>
          <w:numId w:val="21"/>
        </w:numPr>
        <w:tabs>
          <w:tab w:val="left" w:pos="922"/>
        </w:tabs>
      </w:pPr>
      <w:r>
        <w:t>AMI image can be shared to specific aws account id . We can make it as public also.</w:t>
      </w:r>
    </w:p>
    <w:p w:rsidR="000819DE" w:rsidRDefault="000819DE" w:rsidP="004F36AC">
      <w:pPr>
        <w:pStyle w:val="ListParagraph"/>
        <w:numPr>
          <w:ilvl w:val="0"/>
          <w:numId w:val="21"/>
        </w:numPr>
        <w:tabs>
          <w:tab w:val="left" w:pos="922"/>
        </w:tabs>
      </w:pPr>
      <w:r>
        <w:t>While creating the AMI snap shot of the volumes will created in that region.</w:t>
      </w:r>
    </w:p>
    <w:p w:rsidR="004F36AC" w:rsidRDefault="004F36AC" w:rsidP="00935E47"/>
    <w:p w:rsidR="00DD4319" w:rsidRDefault="00A15CC5" w:rsidP="00D23F1C">
      <w:r>
        <w:tab/>
      </w:r>
      <w:r>
        <w:tab/>
      </w:r>
    </w:p>
    <w:p w:rsidR="00DD4319" w:rsidRDefault="00DD4319" w:rsidP="00FC2A42"/>
    <w:p w:rsidR="00DD4319" w:rsidRDefault="00DD4319" w:rsidP="00FC2A42"/>
    <w:p w:rsidR="00153BEB" w:rsidRDefault="00153BEB" w:rsidP="00FC2A42"/>
    <w:p w:rsidR="00A15CC5" w:rsidRDefault="00A15CC5" w:rsidP="00FC2A42">
      <w:r>
        <w:tab/>
      </w:r>
      <w:r>
        <w:tab/>
      </w:r>
      <w:r>
        <w:tab/>
      </w:r>
    </w:p>
    <w:p w:rsidR="00A15CC5" w:rsidRDefault="00A15CC5" w:rsidP="00FC2A42">
      <w:r>
        <w:t xml:space="preserve">                                                                           EFS</w:t>
      </w:r>
    </w:p>
    <w:p w:rsidR="00A15CC5" w:rsidRDefault="00A15CC5" w:rsidP="00FC2A42">
      <w:r>
        <w:t>This is like NFS in lan.</w:t>
      </w:r>
    </w:p>
    <w:p w:rsidR="008B5FC5" w:rsidRDefault="008B5FC5" w:rsidP="00FC2A42">
      <w:r>
        <w:t>File Based storage.</w:t>
      </w:r>
    </w:p>
    <w:p w:rsidR="00A15CC5" w:rsidRDefault="00A15CC5" w:rsidP="00FC2A42">
      <w:r>
        <w:lastRenderedPageBreak/>
        <w:t>This disk can be used across network, across region,</w:t>
      </w:r>
    </w:p>
    <w:p w:rsidR="00A15CC5" w:rsidRDefault="00A15CC5" w:rsidP="00FC2A42">
      <w:r>
        <w:t>It can be mounted to a premise server as well (OVER VPN (or) Direct Connect.</w:t>
      </w:r>
    </w:p>
    <w:p w:rsidR="00A15CC5" w:rsidRDefault="00A15CC5" w:rsidP="00FC2A42">
      <w:r>
        <w:t>Can be mounted to multiple ec2 instance at a time.</w:t>
      </w:r>
    </w:p>
    <w:p w:rsidR="00A15CC5" w:rsidRDefault="00A15CC5" w:rsidP="00FC2A42">
      <w:r>
        <w:t xml:space="preserve">Sizening is not </w:t>
      </w:r>
      <w:r w:rsidR="00FB1B76">
        <w:t>required.</w:t>
      </w:r>
      <w:r>
        <w:t xml:space="preserve">(It scales Automatically) </w:t>
      </w:r>
    </w:p>
    <w:p w:rsidR="00A15CC5" w:rsidRDefault="007334E8" w:rsidP="00FC2A42">
      <w:r>
        <w:t>EFS will take ip address from subnet range.</w:t>
      </w:r>
    </w:p>
    <w:p w:rsidR="007334E8" w:rsidRDefault="007334E8" w:rsidP="00FC2A42">
      <w:r>
        <w:t xml:space="preserve">Efs will </w:t>
      </w:r>
      <w:r w:rsidR="00FB1B76">
        <w:t>take electronic network</w:t>
      </w:r>
      <w:r>
        <w:t xml:space="preserve"> interface which contains security group.</w:t>
      </w:r>
    </w:p>
    <w:p w:rsidR="007334E8" w:rsidRDefault="007334E8" w:rsidP="00FC2A42">
      <w:r>
        <w:t>EFS mounting is a os level activity so its not possible to mount with cli or web console.</w:t>
      </w:r>
    </w:p>
    <w:p w:rsidR="007334E8" w:rsidRDefault="007334E8" w:rsidP="00FC2A42"/>
    <w:p w:rsidR="00A15CC5" w:rsidRDefault="00A15CC5" w:rsidP="00FC2A42"/>
    <w:p w:rsidR="00095271" w:rsidRDefault="00095271" w:rsidP="00FC2A42"/>
    <w:p w:rsidR="00D6605C" w:rsidRDefault="00D6605C" w:rsidP="00FC2A42"/>
    <w:p w:rsidR="00D6605C" w:rsidRDefault="00D6605C" w:rsidP="00FC2A42"/>
    <w:p w:rsidR="00D6605C" w:rsidRDefault="00D6605C" w:rsidP="00FC2A42"/>
    <w:p w:rsidR="00D6605C" w:rsidRDefault="00D6605C" w:rsidP="00FC2A42"/>
    <w:p w:rsidR="00D6605C" w:rsidRDefault="00D6605C" w:rsidP="00FC2A42"/>
    <w:p w:rsidR="005074D6" w:rsidRDefault="008770C2" w:rsidP="00FC2A42">
      <w:r>
        <w:tab/>
      </w:r>
      <w:r>
        <w:tab/>
      </w:r>
      <w:r>
        <w:tab/>
        <w:t>terraform:</w:t>
      </w:r>
      <w:r w:rsidR="006C6127">
        <w:t>(0.11.3)</w:t>
      </w:r>
    </w:p>
    <w:p w:rsidR="008770C2" w:rsidRDefault="008770C2" w:rsidP="00FC2A42">
      <w:r>
        <w:t>Aws Authentication types in terra form.</w:t>
      </w:r>
    </w:p>
    <w:p w:rsidR="008770C2" w:rsidRDefault="008770C2" w:rsidP="00FC2A42">
      <w:r>
        <w:t>1) static credentials : These are mention in the terraform file itself(hard coded).</w:t>
      </w:r>
    </w:p>
    <w:p w:rsidR="008770C2" w:rsidRDefault="008770C2" w:rsidP="00FC2A42">
      <w:r>
        <w:t>2)Environment Variable: These credentials are exported in current machine.</w:t>
      </w:r>
    </w:p>
    <w:p w:rsidR="008770C2" w:rsidRDefault="008770C2" w:rsidP="00FC2A42">
      <w:r>
        <w:t>3) shared credentials  : These are written in another files and refer in this main terraform file.</w:t>
      </w:r>
    </w:p>
    <w:p w:rsidR="008770C2" w:rsidRDefault="008770C2" w:rsidP="00FC2A42">
      <w:r>
        <w:t>4)Ec2 roles.</w:t>
      </w:r>
    </w:p>
    <w:p w:rsidR="008770C2" w:rsidRDefault="008770C2" w:rsidP="00FC2A42"/>
    <w:p w:rsidR="008770C2" w:rsidRDefault="008770C2" w:rsidP="00FC2A42"/>
    <w:p w:rsidR="008770C2" w:rsidRDefault="008770C2" w:rsidP="00FC2A42">
      <w:r>
        <w:t>Infrastructure as a code.</w:t>
      </w:r>
    </w:p>
    <w:p w:rsidR="008770C2" w:rsidRDefault="008770C2" w:rsidP="00FC2A42">
      <w:r>
        <w:t>support planning from execution.</w:t>
      </w:r>
    </w:p>
    <w:p w:rsidR="000F749A" w:rsidRDefault="000F749A" w:rsidP="00FC2A42">
      <w:pPr>
        <w:rPr>
          <w:color w:val="FF0000"/>
        </w:rPr>
      </w:pPr>
      <w:r>
        <w:lastRenderedPageBreak/>
        <w:t xml:space="preserve">Terraform state files: Every run of terrafom, state of the terraform will store in </w:t>
      </w:r>
      <w:r w:rsidRPr="000F749A">
        <w:rPr>
          <w:color w:val="FF0000"/>
        </w:rPr>
        <w:t xml:space="preserve">statefiles </w:t>
      </w:r>
    </w:p>
    <w:p w:rsidR="000F749A" w:rsidRDefault="000F749A" w:rsidP="00FC2A42">
      <w:pPr>
        <w:rPr>
          <w:color w:val="FF0000"/>
        </w:rPr>
      </w:pPr>
      <w:r>
        <w:rPr>
          <w:color w:val="FF0000"/>
        </w:rPr>
        <w:t>1)</w:t>
      </w:r>
      <w:r w:rsidR="00D37A08">
        <w:rPr>
          <w:color w:val="FF0000"/>
        </w:rPr>
        <w:t>.</w:t>
      </w:r>
      <w:r>
        <w:rPr>
          <w:color w:val="FF0000"/>
        </w:rPr>
        <w:t>tfstate</w:t>
      </w:r>
    </w:p>
    <w:p w:rsidR="000F749A" w:rsidRDefault="000F749A" w:rsidP="00FC2A42">
      <w:pPr>
        <w:rPr>
          <w:color w:val="FF0000"/>
        </w:rPr>
      </w:pPr>
      <w:r>
        <w:rPr>
          <w:color w:val="FF0000"/>
        </w:rPr>
        <w:t>2)</w:t>
      </w:r>
      <w:r w:rsidR="00D37A08">
        <w:rPr>
          <w:color w:val="FF0000"/>
        </w:rPr>
        <w:t>.tfstat</w:t>
      </w:r>
      <w:r>
        <w:rPr>
          <w:color w:val="FF0000"/>
        </w:rPr>
        <w:t xml:space="preserve"> backup</w:t>
      </w:r>
    </w:p>
    <w:p w:rsidR="006646FF" w:rsidRDefault="006646FF" w:rsidP="00FC2A42">
      <w:pPr>
        <w:rPr>
          <w:color w:val="FF0000"/>
        </w:rPr>
      </w:pPr>
    </w:p>
    <w:p w:rsidR="006646FF" w:rsidRDefault="006646FF" w:rsidP="00FC2A42">
      <w:pPr>
        <w:rPr>
          <w:color w:val="000000" w:themeColor="text1"/>
        </w:rPr>
      </w:pPr>
      <w:r>
        <w:rPr>
          <w:color w:val="000000" w:themeColor="text1"/>
        </w:rPr>
        <w:t>To Access the attribute of the terraform we us below syntax.</w:t>
      </w:r>
    </w:p>
    <w:p w:rsidR="009F624D" w:rsidRDefault="009F624D" w:rsidP="00FC2A42">
      <w:pPr>
        <w:rPr>
          <w:color w:val="000000" w:themeColor="text1"/>
        </w:rPr>
      </w:pPr>
      <w:r>
        <w:rPr>
          <w:color w:val="000000" w:themeColor="text1"/>
        </w:rPr>
        <w:t xml:space="preserve">Syntax:                             </w:t>
      </w:r>
      <w:r w:rsidR="006646FF">
        <w:rPr>
          <w:color w:val="000000" w:themeColor="text1"/>
        </w:rPr>
        <w:t>$(resource_type.logicalname.parameter_name)</w:t>
      </w:r>
    </w:p>
    <w:p w:rsidR="009F624D" w:rsidRDefault="009F624D" w:rsidP="00FC2A42">
      <w:pPr>
        <w:rPr>
          <w:color w:val="000000" w:themeColor="text1"/>
        </w:rPr>
      </w:pPr>
      <w:r>
        <w:rPr>
          <w:color w:val="000000" w:themeColor="text1"/>
        </w:rPr>
        <w:t xml:space="preserve"> example:                         </w:t>
      </w:r>
    </w:p>
    <w:p w:rsidR="000F749A" w:rsidRPr="000F749A" w:rsidRDefault="000F749A" w:rsidP="00FC2A42">
      <w:pPr>
        <w:rPr>
          <w:color w:val="000000" w:themeColor="text1"/>
        </w:rPr>
      </w:pPr>
      <w:r>
        <w:rPr>
          <w:color w:val="000000" w:themeColor="text1"/>
        </w:rPr>
        <w:t>Terraform will identify what resource is created in earlier execution.</w:t>
      </w:r>
    </w:p>
    <w:p w:rsidR="000F749A" w:rsidRDefault="000F749A" w:rsidP="00FC2A42">
      <w:r>
        <w:t xml:space="preserve">Terraform will not change the ec2instance </w:t>
      </w:r>
      <w:r w:rsidR="009A7DAB">
        <w:t>key, it</w:t>
      </w:r>
      <w:r>
        <w:t xml:space="preserve"> will remove and recreate entire ec2 instance.</w:t>
      </w:r>
    </w:p>
    <w:p w:rsidR="006C6127" w:rsidRDefault="006C6127" w:rsidP="00FC2A42">
      <w:r>
        <w:t xml:space="preserve">terraform config: To provide accesskeyid and secretaccess key to </w:t>
      </w:r>
      <w:r w:rsidRPr="00AE02F3">
        <w:rPr>
          <w:color w:val="FF0000"/>
        </w:rPr>
        <w:t xml:space="preserve">terraform </w:t>
      </w:r>
      <w:r>
        <w:t>engine.</w:t>
      </w:r>
    </w:p>
    <w:p w:rsidR="00F50B3B" w:rsidRDefault="00F50B3B" w:rsidP="00FC2A42">
      <w:r>
        <w:t xml:space="preserve">terraform plan : This will display what changes to b apply on </w:t>
      </w:r>
      <w:r w:rsidR="000F749A">
        <w:t>environment</w:t>
      </w:r>
      <w:r>
        <w:t>.</w:t>
      </w:r>
    </w:p>
    <w:p w:rsidR="008770C2" w:rsidRDefault="008770C2" w:rsidP="00FC2A42">
      <w:r>
        <w:t>terraform init : To update all plug-in  to connect providers.</w:t>
      </w:r>
    </w:p>
    <w:p w:rsidR="008770C2" w:rsidRDefault="008770C2" w:rsidP="00FC2A42">
      <w:r>
        <w:t>terraform apply : To apply the terraform to executing  in Infrastructure .</w:t>
      </w:r>
    </w:p>
    <w:p w:rsidR="008770C2" w:rsidRDefault="008770C2" w:rsidP="00FC2A42">
      <w:r>
        <w:t>terraform fmt : To check the code properly alligned or not.</w:t>
      </w:r>
    </w:p>
    <w:p w:rsidR="008770C2" w:rsidRDefault="009F624D" w:rsidP="00FC2A42">
      <w:r>
        <w:t>terraform console: To check interpolation(replacing the values) out put in a console.</w:t>
      </w: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4B5E30" w:rsidRDefault="004B5E30" w:rsidP="00FC2A42">
      <w:pPr>
        <w:rPr>
          <w:color w:val="FF0000"/>
        </w:rPr>
      </w:pPr>
    </w:p>
    <w:p w:rsidR="009F624D" w:rsidRPr="00E7618D" w:rsidRDefault="006646FF" w:rsidP="00FC2A42">
      <w:pPr>
        <w:rPr>
          <w:color w:val="FF0000"/>
        </w:rPr>
      </w:pPr>
      <w:r w:rsidRPr="00E7618D">
        <w:rPr>
          <w:color w:val="FF0000"/>
        </w:rPr>
        <w:t>terraform import : To get resource into terraform control from outside</w:t>
      </w:r>
    </w:p>
    <w:p w:rsidR="009F624D" w:rsidRDefault="009F624D" w:rsidP="00FC2A42">
      <w:r>
        <w:t>Terraform support different types of datatypes.</w:t>
      </w:r>
    </w:p>
    <w:p w:rsidR="009F624D" w:rsidRDefault="009F624D" w:rsidP="00FC2A42">
      <w:r>
        <w:t>string   :    "sample_string"</w:t>
      </w:r>
    </w:p>
    <w:p w:rsidR="009F624D" w:rsidRDefault="009F624D" w:rsidP="00FC2A42">
      <w:r>
        <w:t xml:space="preserve">List      :   ["sanjay" </w:t>
      </w:r>
      <w:r w:rsidR="00AE02F3">
        <w:t>,</w:t>
      </w:r>
      <w:r>
        <w:t>"Thanvik"</w:t>
      </w:r>
      <w:r w:rsidR="00AE02F3">
        <w:t>,</w:t>
      </w:r>
      <w:r>
        <w:t xml:space="preserve"> "vaishnavi"</w:t>
      </w:r>
      <w:r w:rsidR="00AE02F3">
        <w:t>,</w:t>
      </w:r>
      <w:r>
        <w:t xml:space="preserve">  " vhinnu"]</w:t>
      </w:r>
    </w:p>
    <w:p w:rsidR="009F624D" w:rsidRDefault="009F624D" w:rsidP="00FC2A42">
      <w:r>
        <w:lastRenderedPageBreak/>
        <w:t xml:space="preserve">Map  :  { </w:t>
      </w:r>
    </w:p>
    <w:p w:rsidR="009F624D" w:rsidRDefault="009F624D" w:rsidP="00FC2A42">
      <w:r>
        <w:t xml:space="preserve">             key1=value</w:t>
      </w:r>
    </w:p>
    <w:p w:rsidR="009F624D" w:rsidRDefault="009F624D" w:rsidP="00FC2A42">
      <w:r>
        <w:tab/>
        <w:t>key2=value</w:t>
      </w:r>
    </w:p>
    <w:p w:rsidR="003B239C" w:rsidRDefault="009F624D" w:rsidP="003B239C">
      <w:r>
        <w:t xml:space="preserve">        }</w:t>
      </w:r>
    </w:p>
    <w:p w:rsidR="003B239C" w:rsidRDefault="003B239C" w:rsidP="003B239C"/>
    <w:p w:rsidR="00165A57" w:rsidRDefault="00165A57" w:rsidP="003B239C"/>
    <w:p w:rsidR="00165A57" w:rsidRDefault="00165A57" w:rsidP="003B239C"/>
    <w:p w:rsidR="003B239C" w:rsidRPr="003B239C" w:rsidRDefault="003B239C" w:rsidP="003B239C">
      <w:r>
        <w:t>#####################################################################################</w:t>
      </w:r>
    </w:p>
    <w:p w:rsidR="002F149E" w:rsidRDefault="009F624D" w:rsidP="003C22EF">
      <w:pPr>
        <w:jc w:val="center"/>
        <w:rPr>
          <w:color w:val="FF0000"/>
        </w:rPr>
      </w:pPr>
      <w:r w:rsidRPr="003C22EF">
        <w:rPr>
          <w:color w:val="FF0000"/>
        </w:rPr>
        <w:t xml:space="preserve">Variable </w:t>
      </w:r>
      <w:r w:rsidR="00500637">
        <w:rPr>
          <w:color w:val="FF0000"/>
        </w:rPr>
        <w:t>Declaration in terraform</w:t>
      </w:r>
      <w:r w:rsidR="003C22EF" w:rsidRPr="003C22EF">
        <w:rPr>
          <w:color w:val="FF0000"/>
        </w:rPr>
        <w:t>:</w:t>
      </w:r>
    </w:p>
    <w:p w:rsidR="002F149E" w:rsidRPr="003C22EF" w:rsidRDefault="002F149E" w:rsidP="003C22EF">
      <w:pPr>
        <w:jc w:val="center"/>
        <w:rPr>
          <w:color w:val="FF0000"/>
        </w:rPr>
      </w:pPr>
      <w:r>
        <w:rPr>
          <w:color w:val="FF0000"/>
        </w:rPr>
        <w:t>String:</w:t>
      </w:r>
    </w:p>
    <w:p w:rsidR="003C22EF" w:rsidRDefault="003C22EF" w:rsidP="00FC2A42">
      <w:r>
        <w:t>variable "region"  {</w:t>
      </w:r>
    </w:p>
    <w:p w:rsidR="003C22EF" w:rsidRDefault="003C22EF" w:rsidP="00FC2A42">
      <w:r>
        <w:t>type="string"</w:t>
      </w:r>
    </w:p>
    <w:p w:rsidR="003C22EF" w:rsidRDefault="003C22EF" w:rsidP="00FC2A42">
      <w:r>
        <w:t>default="south_india"</w:t>
      </w:r>
    </w:p>
    <w:p w:rsidR="003C22EF" w:rsidRDefault="003C22EF" w:rsidP="00FC2A42">
      <w:r>
        <w:t>}</w:t>
      </w:r>
    </w:p>
    <w:p w:rsidR="002F149E" w:rsidRPr="002F149E" w:rsidRDefault="002F149E" w:rsidP="00FC2A42">
      <w:pPr>
        <w:rPr>
          <w:color w:val="FF0000"/>
        </w:rPr>
      </w:pPr>
      <w:r>
        <w:tab/>
      </w:r>
      <w:r>
        <w:tab/>
      </w:r>
      <w:r>
        <w:tab/>
      </w:r>
      <w:r>
        <w:tab/>
      </w:r>
      <w:r>
        <w:tab/>
      </w:r>
      <w:r w:rsidR="008C41AE">
        <w:t xml:space="preserve">           </w:t>
      </w:r>
      <w:r w:rsidRPr="002F149E">
        <w:rPr>
          <w:color w:val="FF0000"/>
        </w:rPr>
        <w:t>List:</w:t>
      </w:r>
    </w:p>
    <w:p w:rsidR="009F624D" w:rsidRDefault="003C22EF" w:rsidP="00FC2A42">
      <w:r>
        <w:t>variable "fruits" {</w:t>
      </w:r>
    </w:p>
    <w:p w:rsidR="003C22EF" w:rsidRDefault="003C22EF" w:rsidP="00FC2A42">
      <w:r>
        <w:t>type="List"</w:t>
      </w:r>
    </w:p>
    <w:p w:rsidR="003C22EF" w:rsidRDefault="003C22EF" w:rsidP="00FC2A42">
      <w:r>
        <w:t>default=["mango" ,"apple","pinapple"]</w:t>
      </w:r>
    </w:p>
    <w:p w:rsidR="002F149E" w:rsidRPr="002F149E" w:rsidRDefault="003C22EF" w:rsidP="00FC2A42">
      <w:pPr>
        <w:rPr>
          <w:color w:val="FF0000"/>
        </w:rPr>
      </w:pPr>
      <w:r>
        <w:t>}</w:t>
      </w:r>
      <w:r w:rsidR="002F149E">
        <w:tab/>
      </w:r>
      <w:r w:rsidR="002F149E">
        <w:tab/>
      </w:r>
      <w:r w:rsidR="002F149E">
        <w:tab/>
      </w:r>
      <w:r w:rsidR="002F149E">
        <w:tab/>
      </w:r>
      <w:r w:rsidR="002F149E">
        <w:tab/>
      </w:r>
      <w:r w:rsidR="002F149E">
        <w:tab/>
      </w:r>
      <w:r w:rsidR="002F149E" w:rsidRPr="002F149E">
        <w:rPr>
          <w:color w:val="FF0000"/>
        </w:rPr>
        <w:t>Map:</w:t>
      </w:r>
    </w:p>
    <w:p w:rsidR="003C22EF" w:rsidRDefault="003C22EF" w:rsidP="00FC2A42"/>
    <w:p w:rsidR="009F624D" w:rsidRDefault="002F149E" w:rsidP="00FC2A42">
      <w:r>
        <w:t>varaible "imageid" {</w:t>
      </w:r>
    </w:p>
    <w:p w:rsidR="002F149E" w:rsidRDefault="002F149E" w:rsidP="00FC2A42">
      <w:r>
        <w:t>type="Map"</w:t>
      </w:r>
    </w:p>
    <w:p w:rsidR="002F149E" w:rsidRDefault="002F149E" w:rsidP="00FC2A42">
      <w:r>
        <w:t>default={</w:t>
      </w:r>
    </w:p>
    <w:p w:rsidR="002F149E" w:rsidRDefault="002F149E" w:rsidP="00FC2A42">
      <w:r>
        <w:tab/>
        <w:t>"andhrapradesh"="amaravathi"</w:t>
      </w:r>
    </w:p>
    <w:p w:rsidR="002F149E" w:rsidRDefault="002F149E" w:rsidP="00FC2A42">
      <w:r>
        <w:tab/>
        <w:t>"telengana" = "hyderabad"</w:t>
      </w:r>
    </w:p>
    <w:p w:rsidR="002F149E" w:rsidRDefault="002F149E" w:rsidP="00FC2A42">
      <w:r>
        <w:lastRenderedPageBreak/>
        <w:t>}</w:t>
      </w:r>
    </w:p>
    <w:p w:rsidR="007A5355" w:rsidRDefault="00885CA1" w:rsidP="00FC2A42">
      <w:r>
        <w:t>&amp;&amp;&amp;&amp;&amp;&amp;&amp;&amp;&amp;&amp;&amp;&amp;&amp;&amp;&amp;&amp;&amp;&amp;&amp;&amp;&amp;&amp;&amp;&amp;&amp;&amp;&amp;&amp;&amp;&amp;&amp;&amp;&amp;&amp;&amp;&amp;&amp;&amp;&amp;&amp;&amp;&amp;&amp;&amp;&amp;&amp;&amp;&amp;&amp;&amp;&amp;&amp;&amp;&amp;&amp;&amp;&amp;&amp;&amp;&amp;&amp;&amp;</w:t>
      </w:r>
    </w:p>
    <w:p w:rsidR="007A5355" w:rsidRDefault="007A5355" w:rsidP="00FC2A42">
      <w:r>
        <w:t>Input variables of a terraform is :</w:t>
      </w:r>
    </w:p>
    <w:p w:rsidR="007A5355" w:rsidRDefault="007A5355" w:rsidP="007A5355">
      <w:r>
        <w:t>varaible "imageid" {}: This will expect input from user or machine.</w:t>
      </w:r>
    </w:p>
    <w:p w:rsidR="00885CA1" w:rsidRDefault="00885CA1" w:rsidP="00885CA1">
      <w:r>
        <w:t>output variable of a terraform is:</w:t>
      </w:r>
    </w:p>
    <w:p w:rsidR="00885CA1" w:rsidRDefault="00885CA1" w:rsidP="007A5355">
      <w:r>
        <w:t>output "ami_name"{</w:t>
      </w:r>
    </w:p>
    <w:p w:rsidR="00885CA1" w:rsidRDefault="00885CA1" w:rsidP="007A5355">
      <w:r>
        <w:t>value="sanjaykumarreddy"</w:t>
      </w:r>
    </w:p>
    <w:p w:rsidR="00885CA1" w:rsidRDefault="00885CA1" w:rsidP="007A5355">
      <w:r>
        <w:t>}</w:t>
      </w:r>
    </w:p>
    <w:p w:rsidR="00885CA1" w:rsidRDefault="00885CA1" w:rsidP="007A5355">
      <w:r>
        <w:t>$$$$$$$$$$$$$$$$$$$$$$$$$$$$$$$$$$$$$$$$$$$$$$$$$$$$$$$$$$$$$$$$$$$$$$$$$$$$$$$$$$$</w:t>
      </w:r>
    </w:p>
    <w:p w:rsidR="002F149E" w:rsidRDefault="008E0DDE" w:rsidP="00FC2A42">
      <w:r>
        <w:t xml:space="preserve">To using variable </w:t>
      </w:r>
      <w:r w:rsidR="00A138BE">
        <w:t>values:</w:t>
      </w:r>
      <w:r>
        <w:t xml:space="preserve"> </w:t>
      </w:r>
      <w:r w:rsidR="00A138BE">
        <w:t xml:space="preserve">       </w:t>
      </w:r>
      <w:r>
        <w:t>${vars.imageid} ,${vars.fruits},${vars.region}</w:t>
      </w:r>
    </w:p>
    <w:p w:rsidR="008E0DDE" w:rsidRDefault="00EA2937" w:rsidP="00FC2A42">
      <w:r>
        <w:t xml:space="preserve">To loop the code we can </w:t>
      </w:r>
      <w:r w:rsidR="00BE2FB5">
        <w:t>use:</w:t>
      </w:r>
      <w:r>
        <w:t xml:space="preserve"> </w:t>
      </w:r>
      <w:r w:rsidR="00BE2FB5" w:rsidRPr="00EA2937">
        <w:rPr>
          <w:color w:val="FF0000"/>
        </w:rPr>
        <w:t>count</w:t>
      </w:r>
      <w:r w:rsidR="00BE2FB5">
        <w:t xml:space="preserve"> variable</w:t>
      </w:r>
      <w:r>
        <w:t>.</w:t>
      </w:r>
    </w:p>
    <w:p w:rsidR="00EA2937" w:rsidRDefault="00B94C1D" w:rsidP="00FC2A42">
      <w:r>
        <w:t>L</w:t>
      </w:r>
      <w:r w:rsidR="00EA2937">
        <w:t>ength</w:t>
      </w:r>
      <w:r>
        <w:t xml:space="preserve"> </w:t>
      </w:r>
      <w:r w:rsidR="00EA2937">
        <w:t>(list): This method will take list and return  length of the list.</w:t>
      </w:r>
    </w:p>
    <w:p w:rsidR="00EA2937" w:rsidRPr="009A4D7F" w:rsidRDefault="004A11B0" w:rsidP="00FC2A42">
      <w:pPr>
        <w:rPr>
          <w:color w:val="FF0000"/>
        </w:rPr>
      </w:pPr>
      <w:r w:rsidRPr="009A4D7F">
        <w:rPr>
          <w:color w:val="FF0000"/>
        </w:rPr>
        <w:t>D</w:t>
      </w:r>
      <w:r w:rsidR="00DC1967" w:rsidRPr="009A4D7F">
        <w:rPr>
          <w:color w:val="FF0000"/>
        </w:rPr>
        <w:t>ata</w:t>
      </w:r>
      <w:r w:rsidR="00E620B7">
        <w:rPr>
          <w:color w:val="FF0000"/>
        </w:rPr>
        <w:t xml:space="preserve"> </w:t>
      </w:r>
      <w:r w:rsidR="00DC1967" w:rsidRPr="009A4D7F">
        <w:rPr>
          <w:color w:val="FF0000"/>
        </w:rPr>
        <w:t>source: This will useful when dynamic values required at the time of running.</w:t>
      </w:r>
    </w:p>
    <w:p w:rsidR="00FD01BA" w:rsidRDefault="00FD01BA" w:rsidP="00FC2A42">
      <w:r>
        <w:t>lookupmethod</w:t>
      </w:r>
      <w:r w:rsidR="00EE6680">
        <w:t>(map,key): This method will return the value from map with specific key .</w:t>
      </w:r>
    </w:p>
    <w:p w:rsidR="00EA2937" w:rsidRDefault="00C15367" w:rsidP="00FC2A42">
      <w:r w:rsidRPr="00DF634F">
        <w:rPr>
          <w:b/>
          <w:color w:val="4F81BD" w:themeColor="accent1"/>
        </w:rPr>
        <w:t>templates</w:t>
      </w:r>
      <w:r>
        <w:t>: Templates is structured file for reusing by reusing in terraform we can replace the values with our values.</w:t>
      </w:r>
    </w:p>
    <w:p w:rsidR="00C15367" w:rsidRDefault="00C15367" w:rsidP="00FC2A42">
      <w:r>
        <w:t>Modul</w:t>
      </w:r>
      <w:r w:rsidR="00231E47">
        <w:t>es:           Collection of terr</w:t>
      </w:r>
      <w:r w:rsidR="00F621E3">
        <w:t>aform templates</w:t>
      </w:r>
      <w:r>
        <w:t>.</w:t>
      </w:r>
    </w:p>
    <w:p w:rsidR="00C15367" w:rsidRDefault="00C15367" w:rsidP="00FC2A42">
      <w:pPr>
        <w:rPr>
          <w:color w:val="FF0000"/>
        </w:rPr>
      </w:pPr>
      <w:r w:rsidRPr="009F122B">
        <w:rPr>
          <w:color w:val="FF0000"/>
        </w:rPr>
        <w:t>To import the modules:</w:t>
      </w:r>
    </w:p>
    <w:p w:rsidR="00DE3BCB" w:rsidRPr="00DE3BCB" w:rsidRDefault="00E03547" w:rsidP="00FC2A42">
      <w:r>
        <w:rPr>
          <w:b/>
        </w:rPr>
        <w:t>Collection Of terra form folder</w:t>
      </w:r>
      <w:r w:rsidR="00DE3BCB" w:rsidRPr="00DE3BCB">
        <w:rPr>
          <w:b/>
        </w:rPr>
        <w:t xml:space="preserve"> is called a module</w:t>
      </w:r>
      <w:r w:rsidR="00DE3BCB" w:rsidRPr="00DE3BCB">
        <w:t>.</w:t>
      </w:r>
    </w:p>
    <w:p w:rsidR="00C15367" w:rsidRPr="009F122B" w:rsidRDefault="00C15367" w:rsidP="00FC2A42">
      <w:pPr>
        <w:rPr>
          <w:color w:val="FF0000"/>
        </w:rPr>
      </w:pPr>
      <w:r w:rsidRPr="009F122B">
        <w:rPr>
          <w:color w:val="FF0000"/>
        </w:rPr>
        <w:t>modules   "samole_module"{</w:t>
      </w:r>
    </w:p>
    <w:p w:rsidR="00C15367" w:rsidRPr="009F122B" w:rsidRDefault="00C15367" w:rsidP="00FC2A42">
      <w:pPr>
        <w:rPr>
          <w:color w:val="FF0000"/>
        </w:rPr>
      </w:pPr>
      <w:r w:rsidRPr="009F122B">
        <w:rPr>
          <w:color w:val="FF0000"/>
        </w:rPr>
        <w:t>source="path_of_the_module(folder)"</w:t>
      </w:r>
    </w:p>
    <w:p w:rsidR="00C15367" w:rsidRPr="009F122B" w:rsidRDefault="00C15367" w:rsidP="00FC2A42">
      <w:pPr>
        <w:rPr>
          <w:color w:val="FF0000"/>
        </w:rPr>
      </w:pPr>
      <w:r w:rsidRPr="009F122B">
        <w:rPr>
          <w:color w:val="FF0000"/>
        </w:rPr>
        <w:t>}</w:t>
      </w:r>
    </w:p>
    <w:p w:rsidR="00C15367" w:rsidRDefault="00782341" w:rsidP="00FC2A42">
      <w:r>
        <w:t>After importing we can use all variables in that modules by using below syntax.</w:t>
      </w:r>
    </w:p>
    <w:p w:rsidR="00782341" w:rsidRPr="00782341" w:rsidRDefault="00782341" w:rsidP="00FC2A42">
      <w:pPr>
        <w:rPr>
          <w:color w:val="FF0000"/>
        </w:rPr>
      </w:pPr>
      <w:r w:rsidRPr="00782341">
        <w:rPr>
          <w:color w:val="FF0000"/>
        </w:rPr>
        <w:t>module.modulename.variable_name</w:t>
      </w:r>
    </w:p>
    <w:p w:rsidR="007A5355" w:rsidRDefault="007A5355" w:rsidP="00FC2A42"/>
    <w:p w:rsidR="00EF4485" w:rsidRDefault="00EF4485" w:rsidP="00FC2A42"/>
    <w:p w:rsidR="00EF4485" w:rsidRDefault="00EF448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154025" w:rsidRDefault="00154025" w:rsidP="00FC2A42"/>
    <w:p w:rsidR="0047738C" w:rsidRDefault="0047738C" w:rsidP="0047738C">
      <w:pPr>
        <w:pStyle w:val="Heading1"/>
        <w:shd w:val="clear" w:color="auto" w:fill="FFFFFF"/>
        <w:spacing w:before="0" w:after="150" w:line="312" w:lineRule="atLeast"/>
        <w:textAlignment w:val="baseline"/>
        <w:rPr>
          <w:rFonts w:ascii="Georgia" w:hAnsi="Georgia"/>
          <w:b w:val="0"/>
          <w:bCs w:val="0"/>
          <w:color w:val="155C8E"/>
          <w:spacing w:val="-15"/>
          <w:sz w:val="57"/>
          <w:szCs w:val="57"/>
        </w:rPr>
      </w:pPr>
      <w:r>
        <w:rPr>
          <w:rFonts w:ascii="Georgia" w:hAnsi="Georgia"/>
          <w:b w:val="0"/>
          <w:bCs w:val="0"/>
          <w:color w:val="155C8E"/>
          <w:spacing w:val="-15"/>
          <w:sz w:val="57"/>
          <w:szCs w:val="57"/>
        </w:rPr>
        <w:t>How to Install Kubernetes (k8s) 1.7 on CentOS 7 / RHEL 7</w:t>
      </w:r>
    </w:p>
    <w:p w:rsidR="0047738C" w:rsidRDefault="0047738C" w:rsidP="0047738C">
      <w:pPr>
        <w:pStyle w:val="post-byline"/>
        <w:shd w:val="clear" w:color="auto" w:fill="FFFFFF"/>
        <w:spacing w:before="0" w:beforeAutospacing="0" w:after="0" w:afterAutospacing="0"/>
        <w:textAlignment w:val="baseline"/>
        <w:rPr>
          <w:rFonts w:ascii="FontAwesome" w:hAnsi="FontAwesome"/>
          <w:color w:val="909090"/>
          <w:sz w:val="21"/>
          <w:szCs w:val="21"/>
        </w:rPr>
      </w:pPr>
      <w:r>
        <w:rPr>
          <w:rFonts w:ascii="FontAwesome" w:hAnsi="FontAwesome"/>
          <w:color w:val="909090"/>
          <w:sz w:val="21"/>
          <w:szCs w:val="21"/>
        </w:rPr>
        <w:t>by </w:t>
      </w:r>
      <w:hyperlink r:id="rId14" w:tooltip="Posts by Pradeep Kumar" w:history="1">
        <w:r>
          <w:rPr>
            <w:rStyle w:val="Hyperlink"/>
            <w:rFonts w:ascii="FontAwesome" w:hAnsi="FontAwesome"/>
            <w:color w:val="155C8E"/>
            <w:sz w:val="21"/>
            <w:szCs w:val="21"/>
            <w:bdr w:val="none" w:sz="0" w:space="0" w:color="auto" w:frame="1"/>
          </w:rPr>
          <w:t>Pradeep Kumar</w:t>
        </w:r>
      </w:hyperlink>
      <w:r>
        <w:rPr>
          <w:rStyle w:val="vcard"/>
          <w:rFonts w:ascii="FontAwesome" w:hAnsi="FontAwesome"/>
          <w:color w:val="909090"/>
          <w:sz w:val="21"/>
          <w:szCs w:val="21"/>
          <w:bdr w:val="none" w:sz="0" w:space="0" w:color="auto" w:frame="1"/>
        </w:rPr>
        <w:t> </w:t>
      </w:r>
      <w:r>
        <w:rPr>
          <w:rFonts w:ascii="FontAwesome" w:hAnsi="FontAwesome"/>
          <w:color w:val="909090"/>
          <w:sz w:val="21"/>
          <w:szCs w:val="21"/>
        </w:rPr>
        <w:t>· Published September 4, 2017 · Updated December 12, 2017</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Kubernetes is a </w:t>
      </w:r>
      <w:r>
        <w:rPr>
          <w:rStyle w:val="Strong"/>
          <w:rFonts w:ascii="inherit" w:hAnsi="inherit"/>
          <w:color w:val="000000"/>
          <w:bdr w:val="none" w:sz="0" w:space="0" w:color="auto" w:frame="1"/>
        </w:rPr>
        <w:t>cluster</w:t>
      </w:r>
      <w:r>
        <w:rPr>
          <w:rFonts w:ascii="Georgia" w:hAnsi="Georgia"/>
          <w:color w:val="000000"/>
        </w:rPr>
        <w:t> and </w:t>
      </w:r>
      <w:r>
        <w:rPr>
          <w:rStyle w:val="Strong"/>
          <w:rFonts w:ascii="inherit" w:hAnsi="inherit"/>
          <w:color w:val="000000"/>
          <w:bdr w:val="none" w:sz="0" w:space="0" w:color="auto" w:frame="1"/>
        </w:rPr>
        <w:t>orchestration</w:t>
      </w:r>
      <w:r>
        <w:rPr>
          <w:rFonts w:ascii="Georgia" w:hAnsi="Georgia"/>
          <w:color w:val="000000"/>
        </w:rPr>
        <w:t> engine for docker containers. In other words Kubernetes is  an open source software or tool which is used to orchestrate and manage docker containers in cluster environment. Kubernetes is also known as k8s and it was developed by Google and donated to “Cloud Native Computing foundation”</w:t>
      </w:r>
    </w:p>
    <w:p w:rsidR="0047738C" w:rsidRDefault="0047738C" w:rsidP="0047738C">
      <w:pPr>
        <w:pStyle w:val="NormalWeb"/>
        <w:shd w:val="clear" w:color="auto" w:fill="FFFFFF"/>
        <w:spacing w:before="0" w:beforeAutospacing="0" w:after="0" w:afterAutospacing="0" w:line="336" w:lineRule="atLeast"/>
        <w:textAlignment w:val="baseline"/>
        <w:rPr>
          <w:rFonts w:ascii="Georgia" w:hAnsi="Georgia"/>
          <w:color w:val="000000"/>
        </w:rPr>
      </w:pPr>
      <w:r>
        <w:rPr>
          <w:rFonts w:ascii="Georgia" w:hAnsi="Georgia"/>
          <w:color w:val="000000"/>
        </w:rPr>
        <w:t>In Kubernetes setup we have one master node and multiple nodes. Cluster nodes is known as worker node or Minion. From the master node we manage the cluster and its nodes using ‘</w:t>
      </w:r>
      <w:r>
        <w:rPr>
          <w:rStyle w:val="Strong"/>
          <w:rFonts w:ascii="inherit" w:hAnsi="inherit"/>
          <w:color w:val="000000"/>
          <w:bdr w:val="none" w:sz="0" w:space="0" w:color="auto" w:frame="1"/>
        </w:rPr>
        <w:t>kubeadm</w:t>
      </w:r>
      <w:r>
        <w:rPr>
          <w:rFonts w:ascii="Georgia" w:hAnsi="Georgia"/>
          <w:color w:val="000000"/>
        </w:rPr>
        <w:t>‘ and ‘</w:t>
      </w:r>
      <w:r>
        <w:rPr>
          <w:rStyle w:val="Strong"/>
          <w:rFonts w:ascii="inherit" w:hAnsi="inherit"/>
          <w:color w:val="000000"/>
          <w:bdr w:val="none" w:sz="0" w:space="0" w:color="auto" w:frame="1"/>
        </w:rPr>
        <w:t>kubectl</w:t>
      </w:r>
      <w:r>
        <w:rPr>
          <w:rFonts w:ascii="Georgia" w:hAnsi="Georgia"/>
          <w:color w:val="000000"/>
        </w:rPr>
        <w:t>‘  command.</w:t>
      </w:r>
    </w:p>
    <w:p w:rsidR="0047738C" w:rsidRDefault="0047738C" w:rsidP="0047738C">
      <w:pPr>
        <w:pStyle w:val="NormalWeb"/>
        <w:shd w:val="clear" w:color="auto" w:fill="FFFFFF"/>
        <w:spacing w:before="0" w:beforeAutospacing="0" w:after="240" w:afterAutospacing="0" w:line="336" w:lineRule="atLeast"/>
        <w:textAlignment w:val="baseline"/>
        <w:rPr>
          <w:rFonts w:ascii="Georgia" w:hAnsi="Georgia"/>
          <w:color w:val="000000"/>
        </w:rPr>
      </w:pPr>
      <w:r>
        <w:rPr>
          <w:rFonts w:ascii="Georgia" w:hAnsi="Georgia"/>
          <w:color w:val="000000"/>
        </w:rPr>
        <w:t>Kubernetes can be installed and deployed using following methods:</w:t>
      </w:r>
    </w:p>
    <w:p w:rsidR="0047738C" w:rsidRDefault="0047738C" w:rsidP="0047738C">
      <w:pPr>
        <w:numPr>
          <w:ilvl w:val="0"/>
          <w:numId w:val="6"/>
        </w:numPr>
        <w:shd w:val="clear" w:color="auto" w:fill="FFFFFF"/>
        <w:spacing w:after="0" w:line="336" w:lineRule="atLeast"/>
        <w:ind w:left="450"/>
        <w:textAlignment w:val="baseline"/>
        <w:rPr>
          <w:ins w:id="1" w:author="Unknown"/>
          <w:rFonts w:ascii="Georgia" w:hAnsi="Georgia"/>
          <w:color w:val="000000"/>
        </w:rPr>
      </w:pPr>
      <w:ins w:id="2" w:author="Unknown">
        <w:r>
          <w:rPr>
            <w:rFonts w:ascii="Georgia" w:hAnsi="Georgia"/>
            <w:color w:val="000000"/>
          </w:rPr>
          <w:t>Minikube ( It is a single node kubernetes cluster)</w:t>
        </w:r>
      </w:ins>
    </w:p>
    <w:p w:rsidR="0047738C" w:rsidRDefault="0047738C" w:rsidP="0047738C">
      <w:pPr>
        <w:numPr>
          <w:ilvl w:val="0"/>
          <w:numId w:val="6"/>
        </w:numPr>
        <w:shd w:val="clear" w:color="auto" w:fill="FFFFFF"/>
        <w:spacing w:after="0" w:line="336" w:lineRule="atLeast"/>
        <w:ind w:left="450"/>
        <w:textAlignment w:val="baseline"/>
        <w:rPr>
          <w:ins w:id="3" w:author="Unknown"/>
          <w:rFonts w:ascii="Georgia" w:hAnsi="Georgia"/>
          <w:color w:val="000000"/>
        </w:rPr>
      </w:pPr>
      <w:ins w:id="4" w:author="Unknown">
        <w:r>
          <w:rPr>
            <w:rFonts w:ascii="Georgia" w:hAnsi="Georgia"/>
            <w:color w:val="000000"/>
          </w:rPr>
          <w:t>Kops ( Multi node kubernetes setup into AWS )</w:t>
        </w:r>
      </w:ins>
    </w:p>
    <w:p w:rsidR="0047738C" w:rsidRDefault="0047738C" w:rsidP="0047738C">
      <w:pPr>
        <w:numPr>
          <w:ilvl w:val="0"/>
          <w:numId w:val="6"/>
        </w:numPr>
        <w:shd w:val="clear" w:color="auto" w:fill="FFFFFF"/>
        <w:spacing w:after="0" w:line="336" w:lineRule="atLeast"/>
        <w:ind w:left="450"/>
        <w:textAlignment w:val="baseline"/>
        <w:rPr>
          <w:ins w:id="5" w:author="Unknown"/>
          <w:rFonts w:ascii="Georgia" w:hAnsi="Georgia"/>
          <w:color w:val="000000"/>
        </w:rPr>
      </w:pPr>
      <w:ins w:id="6" w:author="Unknown">
        <w:r>
          <w:rPr>
            <w:rFonts w:ascii="Georgia" w:hAnsi="Georgia"/>
            <w:color w:val="000000"/>
          </w:rPr>
          <w:t>Kubeadm ( Multi Node Cluster in our own premises)</w:t>
        </w:r>
      </w:ins>
    </w:p>
    <w:p w:rsidR="0047738C" w:rsidRDefault="0047738C" w:rsidP="0047738C">
      <w:pPr>
        <w:pStyle w:val="NormalWeb"/>
        <w:shd w:val="clear" w:color="auto" w:fill="FFFFFF"/>
        <w:spacing w:before="0" w:beforeAutospacing="0" w:after="240" w:afterAutospacing="0" w:line="336" w:lineRule="atLeast"/>
        <w:textAlignment w:val="baseline"/>
        <w:rPr>
          <w:ins w:id="7" w:author="Unknown"/>
          <w:rFonts w:ascii="Georgia" w:hAnsi="Georgia"/>
          <w:color w:val="000000"/>
        </w:rPr>
      </w:pPr>
      <w:ins w:id="8" w:author="Unknown">
        <w:r>
          <w:rPr>
            <w:rFonts w:ascii="Georgia" w:hAnsi="Georgia"/>
            <w:color w:val="000000"/>
          </w:rPr>
          <w:t>In this article we will install latest version of Kubernetes 1.7 on CentOS 7 / RHEL 7 with kubeadm utility. In my setup I am taking three CentOS 7 servers with minimal installation. One server will acts master node and rest two servers will be minion or worker nodes.</w:t>
        </w:r>
      </w:ins>
    </w:p>
    <w:p w:rsidR="0047738C" w:rsidRDefault="0047738C" w:rsidP="0047738C">
      <w:pPr>
        <w:pStyle w:val="NormalWeb"/>
        <w:shd w:val="clear" w:color="auto" w:fill="FFFFFF"/>
        <w:spacing w:before="0" w:beforeAutospacing="0" w:after="0" w:afterAutospacing="0" w:line="336" w:lineRule="atLeast"/>
        <w:textAlignment w:val="baseline"/>
        <w:rPr>
          <w:ins w:id="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7486650" cy="3962400"/>
            <wp:effectExtent l="19050" t="0" r="0" b="0"/>
            <wp:docPr id="1" name="Picture 1" descr="Kubernetes-settup-Diagram">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settup-Diagram">
                      <a:hlinkClick r:id="rId15" tooltip="&quot;&quot;"/>
                    </pic:cNvPr>
                    <pic:cNvPicPr>
                      <a:picLocks noChangeAspect="1" noChangeArrowheads="1"/>
                    </pic:cNvPicPr>
                  </pic:nvPicPr>
                  <pic:blipFill>
                    <a:blip r:embed="rId16"/>
                    <a:srcRect/>
                    <a:stretch>
                      <a:fillRect/>
                    </a:stretch>
                  </pic:blipFill>
                  <pic:spPr bwMode="auto">
                    <a:xfrm>
                      <a:off x="0" y="0"/>
                      <a:ext cx="7486650" cy="3962400"/>
                    </a:xfrm>
                    <a:prstGeom prst="rect">
                      <a:avLst/>
                    </a:prstGeom>
                    <a:noFill/>
                    <a:ln w="9525">
                      <a:noFill/>
                      <a:miter lim="800000"/>
                      <a:headEnd/>
                      <a:tailEnd/>
                    </a:ln>
                  </pic:spPr>
                </pic:pic>
              </a:graphicData>
            </a:graphic>
          </wp:inline>
        </w:drawing>
      </w:r>
    </w:p>
    <w:p w:rsidR="0047738C" w:rsidRDefault="0047738C" w:rsidP="0047738C">
      <w:pPr>
        <w:pStyle w:val="Heading4"/>
        <w:shd w:val="clear" w:color="auto" w:fill="FFFFFF"/>
        <w:spacing w:before="0" w:beforeAutospacing="0" w:after="0" w:afterAutospacing="0" w:line="312" w:lineRule="atLeast"/>
        <w:textAlignment w:val="baseline"/>
        <w:rPr>
          <w:ins w:id="10" w:author="Unknown"/>
          <w:rFonts w:ascii="inherit" w:hAnsi="inherit"/>
          <w:b w:val="0"/>
          <w:bCs w:val="0"/>
          <w:color w:val="155C8E"/>
          <w:spacing w:val="-5"/>
          <w:sz w:val="36"/>
          <w:szCs w:val="36"/>
        </w:rPr>
      </w:pPr>
      <w:ins w:id="11" w:author="Unknown">
        <w:r>
          <w:rPr>
            <w:rFonts w:ascii="inherit" w:hAnsi="inherit"/>
            <w:b w:val="0"/>
            <w:bCs w:val="0"/>
            <w:color w:val="000000"/>
            <w:spacing w:val="-5"/>
            <w:sz w:val="36"/>
            <w:szCs w:val="36"/>
            <w:bdr w:val="none" w:sz="0" w:space="0" w:color="auto" w:frame="1"/>
          </w:rPr>
          <w:t>On the Master Node following components will be installed</w:t>
        </w:r>
      </w:ins>
    </w:p>
    <w:p w:rsidR="0047738C" w:rsidRDefault="0047738C" w:rsidP="0047738C">
      <w:pPr>
        <w:numPr>
          <w:ilvl w:val="0"/>
          <w:numId w:val="7"/>
        </w:numPr>
        <w:shd w:val="clear" w:color="auto" w:fill="FFFFFF"/>
        <w:spacing w:after="0" w:line="336" w:lineRule="atLeast"/>
        <w:ind w:left="450"/>
        <w:textAlignment w:val="baseline"/>
        <w:rPr>
          <w:ins w:id="12" w:author="Unknown"/>
          <w:rFonts w:ascii="Georgia" w:hAnsi="Georgia"/>
          <w:color w:val="000000"/>
          <w:sz w:val="24"/>
          <w:szCs w:val="24"/>
        </w:rPr>
      </w:pPr>
      <w:ins w:id="13" w:author="Unknown">
        <w:r>
          <w:rPr>
            <w:rStyle w:val="Strong"/>
            <w:rFonts w:ascii="inherit" w:hAnsi="inherit"/>
            <w:color w:val="000000"/>
            <w:bdr w:val="none" w:sz="0" w:space="0" w:color="auto" w:frame="1"/>
          </w:rPr>
          <w:t>API Server</w:t>
        </w:r>
        <w:r>
          <w:rPr>
            <w:rFonts w:ascii="Georgia" w:hAnsi="Georgia"/>
            <w:color w:val="000000"/>
          </w:rPr>
          <w:t>  – It provides kubernetes API using Jason / Yaml over http, states of API objects are stored in etcd</w:t>
        </w:r>
      </w:ins>
    </w:p>
    <w:p w:rsidR="0047738C" w:rsidRDefault="0047738C" w:rsidP="0047738C">
      <w:pPr>
        <w:numPr>
          <w:ilvl w:val="0"/>
          <w:numId w:val="7"/>
        </w:numPr>
        <w:shd w:val="clear" w:color="auto" w:fill="FFFFFF"/>
        <w:spacing w:after="0" w:line="336" w:lineRule="atLeast"/>
        <w:ind w:left="450"/>
        <w:textAlignment w:val="baseline"/>
        <w:rPr>
          <w:ins w:id="14" w:author="Unknown"/>
          <w:rFonts w:ascii="Georgia" w:hAnsi="Georgia"/>
          <w:color w:val="000000"/>
        </w:rPr>
      </w:pPr>
      <w:ins w:id="15" w:author="Unknown">
        <w:r>
          <w:rPr>
            <w:rStyle w:val="Strong"/>
            <w:rFonts w:ascii="inherit" w:hAnsi="inherit"/>
            <w:color w:val="000000"/>
            <w:bdr w:val="none" w:sz="0" w:space="0" w:color="auto" w:frame="1"/>
          </w:rPr>
          <w:t>Scheduler  </w:t>
        </w:r>
        <w:r>
          <w:rPr>
            <w:rFonts w:ascii="Georgia" w:hAnsi="Georgia"/>
            <w:color w:val="000000"/>
          </w:rPr>
          <w:t>– It is a program on master node which performs the scheduling tasks like launching containers in worker nodes based on resource availability</w:t>
        </w:r>
      </w:ins>
    </w:p>
    <w:p w:rsidR="0047738C" w:rsidRDefault="0047738C" w:rsidP="0047738C">
      <w:pPr>
        <w:numPr>
          <w:ilvl w:val="0"/>
          <w:numId w:val="7"/>
        </w:numPr>
        <w:shd w:val="clear" w:color="auto" w:fill="FFFFFF"/>
        <w:spacing w:after="0" w:line="336" w:lineRule="atLeast"/>
        <w:ind w:left="450"/>
        <w:textAlignment w:val="baseline"/>
        <w:rPr>
          <w:ins w:id="16" w:author="Unknown"/>
          <w:rFonts w:ascii="Georgia" w:hAnsi="Georgia"/>
          <w:color w:val="000000"/>
        </w:rPr>
      </w:pPr>
      <w:ins w:id="17" w:author="Unknown">
        <w:r>
          <w:rPr>
            <w:rStyle w:val="Strong"/>
            <w:rFonts w:ascii="inherit" w:hAnsi="inherit"/>
            <w:color w:val="000000"/>
            <w:bdr w:val="none" w:sz="0" w:space="0" w:color="auto" w:frame="1"/>
          </w:rPr>
          <w:t>Controller Manager</w:t>
        </w:r>
        <w:r>
          <w:rPr>
            <w:rFonts w:ascii="Georgia" w:hAnsi="Georgia"/>
            <w:color w:val="000000"/>
          </w:rPr>
          <w:t> – Main Job of Controller manager is to monitor replication controllers and create pods to maintain desired state.</w:t>
        </w:r>
      </w:ins>
    </w:p>
    <w:p w:rsidR="0047738C" w:rsidRDefault="0047738C" w:rsidP="0047738C">
      <w:pPr>
        <w:numPr>
          <w:ilvl w:val="0"/>
          <w:numId w:val="7"/>
        </w:numPr>
        <w:shd w:val="clear" w:color="auto" w:fill="FFFFFF"/>
        <w:spacing w:after="0" w:line="336" w:lineRule="atLeast"/>
        <w:ind w:left="450"/>
        <w:textAlignment w:val="baseline"/>
        <w:rPr>
          <w:ins w:id="18" w:author="Unknown"/>
          <w:rFonts w:ascii="Georgia" w:hAnsi="Georgia"/>
          <w:color w:val="000000"/>
        </w:rPr>
      </w:pPr>
      <w:ins w:id="19" w:author="Unknown">
        <w:r>
          <w:rPr>
            <w:rStyle w:val="Strong"/>
            <w:rFonts w:ascii="inherit" w:hAnsi="inherit"/>
            <w:color w:val="000000"/>
            <w:bdr w:val="none" w:sz="0" w:space="0" w:color="auto" w:frame="1"/>
          </w:rPr>
          <w:t>etcd</w:t>
        </w:r>
        <w:r>
          <w:rPr>
            <w:rFonts w:ascii="Georgia" w:hAnsi="Georgia"/>
            <w:color w:val="000000"/>
          </w:rPr>
          <w:t> – It is a Key value pair data base. It stores configuration data of cluster and cluster state.</w:t>
        </w:r>
      </w:ins>
    </w:p>
    <w:p w:rsidR="0047738C" w:rsidRDefault="0047738C" w:rsidP="0047738C">
      <w:pPr>
        <w:numPr>
          <w:ilvl w:val="0"/>
          <w:numId w:val="7"/>
        </w:numPr>
        <w:shd w:val="clear" w:color="auto" w:fill="FFFFFF"/>
        <w:spacing w:after="0" w:line="336" w:lineRule="atLeast"/>
        <w:ind w:left="450"/>
        <w:textAlignment w:val="baseline"/>
        <w:rPr>
          <w:ins w:id="20" w:author="Unknown"/>
          <w:rFonts w:ascii="Georgia" w:hAnsi="Georgia"/>
          <w:color w:val="000000"/>
        </w:rPr>
      </w:pPr>
      <w:ins w:id="21" w:author="Unknown">
        <w:r>
          <w:rPr>
            <w:rStyle w:val="Strong"/>
            <w:rFonts w:ascii="inherit" w:hAnsi="inherit"/>
            <w:color w:val="000000"/>
            <w:bdr w:val="none" w:sz="0" w:space="0" w:color="auto" w:frame="1"/>
          </w:rPr>
          <w:t>Kubectl utility</w:t>
        </w:r>
        <w:r>
          <w:rPr>
            <w:rFonts w:ascii="Georgia" w:hAnsi="Georgia"/>
            <w:color w:val="000000"/>
          </w:rPr>
          <w:t> – It is a command line utility which connects to API Server on port 6443. It is used by administrators to create pods, services etc.</w:t>
        </w:r>
      </w:ins>
    </w:p>
    <w:p w:rsidR="0047738C" w:rsidRDefault="0047738C" w:rsidP="0047738C">
      <w:pPr>
        <w:pStyle w:val="Heading4"/>
        <w:shd w:val="clear" w:color="auto" w:fill="FFFFFF"/>
        <w:spacing w:before="0" w:beforeAutospacing="0" w:after="0" w:afterAutospacing="0" w:line="312" w:lineRule="atLeast"/>
        <w:textAlignment w:val="baseline"/>
        <w:rPr>
          <w:ins w:id="22" w:author="Unknown"/>
          <w:rFonts w:ascii="inherit" w:hAnsi="inherit"/>
          <w:b w:val="0"/>
          <w:bCs w:val="0"/>
          <w:color w:val="155C8E"/>
          <w:spacing w:val="-5"/>
          <w:sz w:val="36"/>
          <w:szCs w:val="36"/>
        </w:rPr>
      </w:pPr>
      <w:ins w:id="23" w:author="Unknown">
        <w:r>
          <w:rPr>
            <w:rFonts w:ascii="inherit" w:hAnsi="inherit"/>
            <w:b w:val="0"/>
            <w:bCs w:val="0"/>
            <w:color w:val="000000"/>
            <w:spacing w:val="-5"/>
            <w:sz w:val="36"/>
            <w:szCs w:val="36"/>
            <w:bdr w:val="none" w:sz="0" w:space="0" w:color="auto" w:frame="1"/>
          </w:rPr>
          <w:t>On Worker Nodes following components will be installed</w:t>
        </w:r>
      </w:ins>
    </w:p>
    <w:p w:rsidR="0047738C" w:rsidRDefault="0047738C" w:rsidP="0047738C">
      <w:pPr>
        <w:numPr>
          <w:ilvl w:val="0"/>
          <w:numId w:val="8"/>
        </w:numPr>
        <w:shd w:val="clear" w:color="auto" w:fill="FFFFFF"/>
        <w:spacing w:after="0" w:line="336" w:lineRule="atLeast"/>
        <w:ind w:left="450"/>
        <w:textAlignment w:val="baseline"/>
        <w:rPr>
          <w:ins w:id="24" w:author="Unknown"/>
          <w:rFonts w:ascii="Georgia" w:hAnsi="Georgia"/>
          <w:color w:val="000000"/>
          <w:sz w:val="24"/>
          <w:szCs w:val="24"/>
        </w:rPr>
      </w:pPr>
      <w:ins w:id="25" w:author="Unknown">
        <w:r>
          <w:rPr>
            <w:rStyle w:val="Strong"/>
            <w:rFonts w:ascii="inherit" w:hAnsi="inherit"/>
            <w:color w:val="000000"/>
            <w:bdr w:val="none" w:sz="0" w:space="0" w:color="auto" w:frame="1"/>
          </w:rPr>
          <w:t>Kubelet</w:t>
        </w:r>
        <w:r>
          <w:rPr>
            <w:rFonts w:ascii="Georgia" w:hAnsi="Georgia"/>
            <w:color w:val="000000"/>
          </w:rPr>
          <w:t> – It is an agent which runs on every worker node, it connects to docker  and takes care of creating, starting, deleting containers.</w:t>
        </w:r>
      </w:ins>
    </w:p>
    <w:p w:rsidR="0047738C" w:rsidRDefault="0047738C" w:rsidP="0047738C">
      <w:pPr>
        <w:numPr>
          <w:ilvl w:val="0"/>
          <w:numId w:val="8"/>
        </w:numPr>
        <w:shd w:val="clear" w:color="auto" w:fill="FFFFFF"/>
        <w:spacing w:after="0" w:line="336" w:lineRule="atLeast"/>
        <w:ind w:left="450"/>
        <w:textAlignment w:val="baseline"/>
        <w:rPr>
          <w:ins w:id="26" w:author="Unknown"/>
          <w:rFonts w:ascii="Georgia" w:hAnsi="Georgia"/>
          <w:color w:val="000000"/>
        </w:rPr>
      </w:pPr>
      <w:ins w:id="27" w:author="Unknown">
        <w:r>
          <w:rPr>
            <w:rStyle w:val="Strong"/>
            <w:rFonts w:ascii="inherit" w:hAnsi="inherit"/>
            <w:color w:val="000000"/>
            <w:bdr w:val="none" w:sz="0" w:space="0" w:color="auto" w:frame="1"/>
          </w:rPr>
          <w:t>Kube-Proxy</w:t>
        </w:r>
        <w:r>
          <w:rPr>
            <w:rFonts w:ascii="Georgia" w:hAnsi="Georgia"/>
            <w:color w:val="000000"/>
          </w:rPr>
          <w:t> – It routes the traffic to appropriate containers based on ip address and port number of the incoming request. In other words we can say it is used for port translation.</w:t>
        </w:r>
      </w:ins>
    </w:p>
    <w:p w:rsidR="0047738C" w:rsidRDefault="0047738C" w:rsidP="0047738C">
      <w:pPr>
        <w:numPr>
          <w:ilvl w:val="0"/>
          <w:numId w:val="8"/>
        </w:numPr>
        <w:shd w:val="clear" w:color="auto" w:fill="FFFFFF"/>
        <w:spacing w:after="0" w:line="336" w:lineRule="atLeast"/>
        <w:ind w:left="450"/>
        <w:textAlignment w:val="baseline"/>
        <w:rPr>
          <w:ins w:id="28" w:author="Unknown"/>
          <w:rFonts w:ascii="Georgia" w:hAnsi="Georgia"/>
          <w:color w:val="000000"/>
        </w:rPr>
      </w:pPr>
      <w:ins w:id="29" w:author="Unknown">
        <w:r>
          <w:rPr>
            <w:rStyle w:val="Strong"/>
            <w:rFonts w:ascii="inherit" w:hAnsi="inherit"/>
            <w:color w:val="000000"/>
            <w:bdr w:val="none" w:sz="0" w:space="0" w:color="auto" w:frame="1"/>
          </w:rPr>
          <w:t>Pod</w:t>
        </w:r>
        <w:r>
          <w:rPr>
            <w:rFonts w:ascii="Georgia" w:hAnsi="Georgia"/>
            <w:color w:val="000000"/>
          </w:rPr>
          <w:t> – Pod can be defined as a multi-tier or group of containers that are deployed on a single worker node or docker host.</w:t>
        </w:r>
      </w:ins>
    </w:p>
    <w:p w:rsidR="0047738C" w:rsidRDefault="0047738C" w:rsidP="0047738C">
      <w:pPr>
        <w:pStyle w:val="Heading3"/>
        <w:shd w:val="clear" w:color="auto" w:fill="FFFFFF"/>
        <w:spacing w:before="0" w:line="312" w:lineRule="atLeast"/>
        <w:textAlignment w:val="baseline"/>
        <w:rPr>
          <w:ins w:id="30" w:author="Unknown"/>
          <w:rFonts w:ascii="inherit" w:hAnsi="inherit"/>
          <w:b w:val="0"/>
          <w:bCs w:val="0"/>
          <w:color w:val="155C8E"/>
          <w:spacing w:val="-8"/>
          <w:sz w:val="42"/>
          <w:szCs w:val="42"/>
        </w:rPr>
      </w:pPr>
      <w:ins w:id="31" w:author="Unknown">
        <w:r>
          <w:rPr>
            <w:rFonts w:ascii="inherit" w:hAnsi="inherit"/>
            <w:b w:val="0"/>
            <w:bCs w:val="0"/>
            <w:color w:val="800080"/>
            <w:spacing w:val="-8"/>
            <w:sz w:val="42"/>
            <w:szCs w:val="42"/>
            <w:bdr w:val="none" w:sz="0" w:space="0" w:color="auto" w:frame="1"/>
          </w:rPr>
          <w:lastRenderedPageBreak/>
          <w:t>Installations Steps of Kubernetes 1.7 on CentOS 7 / RHEL 7</w:t>
        </w:r>
      </w:ins>
    </w:p>
    <w:p w:rsidR="0047738C" w:rsidRDefault="0047738C" w:rsidP="0047738C">
      <w:pPr>
        <w:pStyle w:val="NormalWeb"/>
        <w:shd w:val="clear" w:color="auto" w:fill="FFFFFF"/>
        <w:spacing w:before="0" w:beforeAutospacing="0" w:after="0" w:afterAutospacing="0" w:line="336" w:lineRule="atLeast"/>
        <w:textAlignment w:val="baseline"/>
        <w:rPr>
          <w:ins w:id="32" w:author="Unknown"/>
          <w:rFonts w:ascii="Georgia" w:hAnsi="Georgia"/>
          <w:color w:val="000000"/>
        </w:rPr>
      </w:pPr>
      <w:ins w:id="33" w:author="Unknown">
        <w:r>
          <w:rPr>
            <w:rStyle w:val="Strong"/>
            <w:rFonts w:ascii="inherit" w:hAnsi="inherit"/>
            <w:color w:val="000000"/>
            <w:bdr w:val="none" w:sz="0" w:space="0" w:color="auto" w:frame="1"/>
          </w:rPr>
          <w:t>Perform the following steps on Master Node</w:t>
        </w:r>
      </w:ins>
    </w:p>
    <w:p w:rsidR="0047738C" w:rsidRDefault="0047738C" w:rsidP="0047738C">
      <w:pPr>
        <w:pStyle w:val="Heading4"/>
        <w:shd w:val="clear" w:color="auto" w:fill="FFFFFF"/>
        <w:spacing w:before="0" w:beforeAutospacing="0" w:after="0" w:afterAutospacing="0" w:line="312" w:lineRule="atLeast"/>
        <w:textAlignment w:val="baseline"/>
        <w:rPr>
          <w:ins w:id="34" w:author="Unknown"/>
          <w:rFonts w:ascii="inherit" w:hAnsi="inherit"/>
          <w:b w:val="0"/>
          <w:bCs w:val="0"/>
          <w:color w:val="155C8E"/>
          <w:spacing w:val="-5"/>
          <w:sz w:val="36"/>
          <w:szCs w:val="36"/>
        </w:rPr>
      </w:pPr>
      <w:ins w:id="35" w:author="Unknown">
        <w:r>
          <w:rPr>
            <w:rFonts w:ascii="inherit" w:hAnsi="inherit"/>
            <w:b w:val="0"/>
            <w:bCs w:val="0"/>
            <w:color w:val="800080"/>
            <w:spacing w:val="-5"/>
            <w:sz w:val="36"/>
            <w:szCs w:val="36"/>
            <w:bdr w:val="none" w:sz="0" w:space="0" w:color="auto" w:frame="1"/>
          </w:rPr>
          <w:t>Step 1: Disable SELinux &amp; setup firewall rules</w:t>
        </w:r>
      </w:ins>
    </w:p>
    <w:p w:rsidR="0047738C" w:rsidRDefault="0047738C" w:rsidP="0047738C">
      <w:pPr>
        <w:pStyle w:val="NormalWeb"/>
        <w:shd w:val="clear" w:color="auto" w:fill="FFFFFF"/>
        <w:spacing w:before="0" w:beforeAutospacing="0" w:after="240" w:afterAutospacing="0" w:line="336" w:lineRule="atLeast"/>
        <w:textAlignment w:val="baseline"/>
        <w:rPr>
          <w:ins w:id="36" w:author="Unknown"/>
          <w:rFonts w:ascii="Georgia" w:hAnsi="Georgia"/>
          <w:color w:val="000000"/>
        </w:rPr>
      </w:pPr>
      <w:ins w:id="37" w:author="Unknown">
        <w:r>
          <w:rPr>
            <w:rFonts w:ascii="Georgia" w:hAnsi="Georgia"/>
            <w:color w:val="000000"/>
          </w:rPr>
          <w:t>Login to your kubernetes master node and set the hostname and disable selinux using following commands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38" w:author="Unknown"/>
          <w:color w:val="FFFFFF"/>
          <w:sz w:val="18"/>
          <w:szCs w:val="18"/>
        </w:rPr>
      </w:pPr>
      <w:ins w:id="39" w:author="Unknown">
        <w:r>
          <w:rPr>
            <w:color w:val="FFFFFF"/>
            <w:sz w:val="18"/>
            <w:szCs w:val="18"/>
          </w:rPr>
          <w:t>~]# hostnamectl set-hostname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0" w:author="Unknown"/>
          <w:color w:val="FFFFFF"/>
          <w:sz w:val="18"/>
          <w:szCs w:val="18"/>
        </w:rPr>
      </w:pPr>
      <w:ins w:id="41" w:author="Unknown">
        <w:r>
          <w:rPr>
            <w:color w:val="FFFFFF"/>
            <w:sz w:val="18"/>
            <w:szCs w:val="18"/>
          </w:rPr>
          <w:t>~]# exec bash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2" w:author="Unknown"/>
          <w:color w:val="FFFFFF"/>
          <w:sz w:val="18"/>
          <w:szCs w:val="18"/>
        </w:rPr>
      </w:pPr>
      <w:ins w:id="43"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4" w:author="Unknown"/>
          <w:color w:val="FFFFFF"/>
          <w:sz w:val="18"/>
          <w:szCs w:val="18"/>
        </w:rPr>
      </w:pPr>
      <w:ins w:id="45" w:author="Unknown">
        <w:r>
          <w:rPr>
            <w:color w:val="FFFFFF"/>
            <w:sz w:val="18"/>
            <w:szCs w:val="18"/>
          </w:rPr>
          <w:t>~]# sed -i --follow-symlinks 's/SELINUX=enforcing/SELINUX=disabled/g' /etc/sysconfig/selinux</w:t>
        </w:r>
      </w:ins>
    </w:p>
    <w:p w:rsidR="0047738C" w:rsidRDefault="0047738C" w:rsidP="0047738C">
      <w:pPr>
        <w:pStyle w:val="NormalWeb"/>
        <w:shd w:val="clear" w:color="auto" w:fill="FFFFFF"/>
        <w:spacing w:before="0" w:beforeAutospacing="0" w:after="240" w:afterAutospacing="0" w:line="336" w:lineRule="atLeast"/>
        <w:textAlignment w:val="baseline"/>
        <w:rPr>
          <w:ins w:id="46" w:author="Unknown"/>
          <w:rFonts w:ascii="Georgia" w:hAnsi="Georgia"/>
          <w:color w:val="000000"/>
        </w:rPr>
      </w:pPr>
      <w:ins w:id="47" w:author="Unknown">
        <w:r>
          <w:rPr>
            <w:rFonts w:ascii="Georgia" w:hAnsi="Georgia"/>
            <w:color w:val="000000"/>
          </w:rPr>
          <w:t>Set the following firewall rules.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48" w:author="Unknown"/>
          <w:color w:val="FFFFFF"/>
          <w:sz w:val="18"/>
          <w:szCs w:val="18"/>
        </w:rPr>
      </w:pPr>
      <w:ins w:id="49" w:author="Unknown">
        <w:r>
          <w:rPr>
            <w:color w:val="FFFFFF"/>
            <w:sz w:val="18"/>
            <w:szCs w:val="18"/>
          </w:rPr>
          <w:t>[root@k8s-master ~]# firewall-cmd --permanent --add-port=6443/tcp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0" w:author="Unknown"/>
          <w:color w:val="FFFFFF"/>
          <w:sz w:val="18"/>
          <w:szCs w:val="18"/>
        </w:rPr>
      </w:pPr>
      <w:ins w:id="51" w:author="Unknown">
        <w:r>
          <w:rPr>
            <w:color w:val="FFFFFF"/>
            <w:sz w:val="18"/>
            <w:szCs w:val="18"/>
          </w:rPr>
          <w:t>[root@k8s-master ~]# firewall-cmd --permanent --add-port=2379-2380/tcp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2" w:author="Unknown"/>
          <w:color w:val="FFFFFF"/>
          <w:sz w:val="18"/>
          <w:szCs w:val="18"/>
        </w:rPr>
      </w:pPr>
      <w:ins w:id="53" w:author="Unknown">
        <w:r>
          <w:rPr>
            <w:color w:val="FFFFFF"/>
            <w:sz w:val="18"/>
            <w:szCs w:val="18"/>
          </w:rPr>
          <w:t>[root@k8s-master ~]#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4" w:author="Unknown"/>
          <w:color w:val="FFFFFF"/>
          <w:sz w:val="18"/>
          <w:szCs w:val="18"/>
        </w:rPr>
      </w:pPr>
      <w:ins w:id="55" w:author="Unknown">
        <w:r>
          <w:rPr>
            <w:color w:val="FFFFFF"/>
            <w:sz w:val="18"/>
            <w:szCs w:val="18"/>
          </w:rPr>
          <w:t>[root@k8s-master ~]# firewall-cmd --permanent --add-port=10251/tcp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6" w:author="Unknown"/>
          <w:color w:val="FFFFFF"/>
          <w:sz w:val="18"/>
          <w:szCs w:val="18"/>
        </w:rPr>
      </w:pPr>
      <w:ins w:id="57" w:author="Unknown">
        <w:r>
          <w:rPr>
            <w:color w:val="FFFFFF"/>
            <w:sz w:val="18"/>
            <w:szCs w:val="18"/>
          </w:rPr>
          <w:t>[root@k8s-master ~]# firewall-cmd --permanent --add-port=10252/tcp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58" w:author="Unknown"/>
          <w:color w:val="FFFFFF"/>
          <w:sz w:val="18"/>
          <w:szCs w:val="18"/>
        </w:rPr>
      </w:pPr>
      <w:ins w:id="59" w:author="Unknown">
        <w:r>
          <w:rPr>
            <w:color w:val="FFFFFF"/>
            <w:sz w:val="18"/>
            <w:szCs w:val="18"/>
          </w:rPr>
          <w:t>[root@k8s-master ~]#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0" w:author="Unknown"/>
          <w:color w:val="FFFFFF"/>
          <w:sz w:val="18"/>
          <w:szCs w:val="18"/>
        </w:rPr>
      </w:pPr>
      <w:ins w:id="61" w:author="Unknown">
        <w:r>
          <w:rPr>
            <w:color w:val="FFFFFF"/>
            <w:sz w:val="18"/>
            <w:szCs w:val="18"/>
          </w:rPr>
          <w:t>[root@k8s-master ~]#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2" w:author="Unknown"/>
          <w:color w:val="FFFFFF"/>
          <w:sz w:val="18"/>
          <w:szCs w:val="18"/>
        </w:rPr>
      </w:pPr>
      <w:ins w:id="63" w:author="Unknown">
        <w:r>
          <w:rPr>
            <w:color w:val="FFFFFF"/>
            <w:sz w:val="18"/>
            <w:szCs w:val="18"/>
          </w:rPr>
          <w:t>[root@k8s-master ~]# modprobe br_netfilter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4" w:author="Unknown"/>
          <w:color w:val="FFFFFF"/>
          <w:sz w:val="18"/>
          <w:szCs w:val="18"/>
        </w:rPr>
      </w:pPr>
      <w:ins w:id="65" w:author="Unknown">
        <w:r>
          <w:rPr>
            <w:color w:val="FFFFFF"/>
            <w:sz w:val="18"/>
            <w:szCs w:val="18"/>
          </w:rPr>
          <w:t>[root@k8s-master ~]# echo '1' &gt; /proc/sys/net/bridge/bridge-nf-call-iptables</w:t>
        </w:r>
      </w:ins>
    </w:p>
    <w:p w:rsidR="0047738C" w:rsidRDefault="0047738C" w:rsidP="0047738C">
      <w:pPr>
        <w:pStyle w:val="NormalWeb"/>
        <w:shd w:val="clear" w:color="auto" w:fill="FFFFFF"/>
        <w:spacing w:before="0" w:beforeAutospacing="0" w:after="0" w:afterAutospacing="0" w:line="336" w:lineRule="atLeast"/>
        <w:textAlignment w:val="baseline"/>
        <w:rPr>
          <w:ins w:id="66" w:author="Unknown"/>
          <w:rFonts w:ascii="Georgia" w:hAnsi="Georgia"/>
          <w:color w:val="000000"/>
        </w:rPr>
      </w:pPr>
      <w:ins w:id="67" w:author="Unknown">
        <w:r>
          <w:rPr>
            <w:rStyle w:val="Strong"/>
            <w:rFonts w:ascii="inherit" w:hAnsi="inherit"/>
            <w:color w:val="000000"/>
            <w:bdr w:val="none" w:sz="0" w:space="0" w:color="auto" w:frame="1"/>
          </w:rPr>
          <w:t>Note:</w:t>
        </w:r>
        <w:r>
          <w:rPr>
            <w:rFonts w:ascii="Georgia" w:hAnsi="Georgia"/>
            <w:color w:val="000000"/>
          </w:rPr>
          <w:t> In case you don’t have your own dns server then update /etc/hosts file on master and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68" w:author="Unknown"/>
          <w:color w:val="FFFFFF"/>
          <w:sz w:val="18"/>
          <w:szCs w:val="18"/>
        </w:rPr>
      </w:pPr>
      <w:ins w:id="69" w:author="Unknown">
        <w:r>
          <w:rPr>
            <w:color w:val="FFFFFF"/>
            <w:sz w:val="18"/>
            <w:szCs w:val="18"/>
          </w:rPr>
          <w:lastRenderedPageBreak/>
          <w:t>192.168.1.30 k8s-master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0" w:author="Unknown"/>
          <w:color w:val="FFFFFF"/>
          <w:sz w:val="18"/>
          <w:szCs w:val="18"/>
        </w:rPr>
      </w:pPr>
      <w:ins w:id="71" w:author="Unknown">
        <w:r>
          <w:rPr>
            <w:color w:val="FFFFFF"/>
            <w:sz w:val="18"/>
            <w:szCs w:val="18"/>
          </w:rPr>
          <w:t>192.168.1.40 worker-node1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2" w:author="Unknown"/>
          <w:color w:val="FFFFFF"/>
          <w:sz w:val="18"/>
          <w:szCs w:val="18"/>
        </w:rPr>
      </w:pPr>
      <w:ins w:id="73" w:author="Unknown">
        <w:r>
          <w:rPr>
            <w:color w:val="FFFFFF"/>
            <w:sz w:val="18"/>
            <w:szCs w:val="18"/>
          </w:rPr>
          <w:t>192.168.1.50 worker-node2</w:t>
        </w:r>
      </w:ins>
    </w:p>
    <w:p w:rsidR="0047738C" w:rsidRDefault="0047738C" w:rsidP="0047738C">
      <w:pPr>
        <w:pStyle w:val="Heading4"/>
        <w:shd w:val="clear" w:color="auto" w:fill="FFFFFF"/>
        <w:spacing w:before="0" w:beforeAutospacing="0" w:after="0" w:afterAutospacing="0" w:line="312" w:lineRule="atLeast"/>
        <w:textAlignment w:val="baseline"/>
        <w:rPr>
          <w:ins w:id="74" w:author="Unknown"/>
          <w:rFonts w:ascii="inherit" w:hAnsi="inherit"/>
          <w:b w:val="0"/>
          <w:bCs w:val="0"/>
          <w:color w:val="155C8E"/>
          <w:spacing w:val="-5"/>
          <w:sz w:val="36"/>
          <w:szCs w:val="36"/>
        </w:rPr>
      </w:pPr>
      <w:ins w:id="75" w:author="Unknown">
        <w:r>
          <w:rPr>
            <w:rFonts w:ascii="inherit" w:hAnsi="inherit"/>
            <w:b w:val="0"/>
            <w:bCs w:val="0"/>
            <w:color w:val="800080"/>
            <w:spacing w:val="-5"/>
            <w:sz w:val="36"/>
            <w:szCs w:val="36"/>
            <w:bdr w:val="none" w:sz="0" w:space="0" w:color="auto" w:frame="1"/>
          </w:rPr>
          <w:t>Step 2: Configure Kubernetes Repository</w:t>
        </w:r>
      </w:ins>
    </w:p>
    <w:p w:rsidR="0047738C" w:rsidRDefault="0047738C" w:rsidP="0047738C">
      <w:pPr>
        <w:pStyle w:val="NormalWeb"/>
        <w:shd w:val="clear" w:color="auto" w:fill="FFFFFF"/>
        <w:spacing w:before="0" w:beforeAutospacing="0" w:after="240" w:afterAutospacing="0" w:line="336" w:lineRule="atLeast"/>
        <w:textAlignment w:val="baseline"/>
        <w:rPr>
          <w:ins w:id="76" w:author="Unknown"/>
          <w:rFonts w:ascii="Georgia" w:hAnsi="Georgia"/>
          <w:color w:val="000000"/>
        </w:rPr>
      </w:pPr>
      <w:ins w:id="77" w:author="Unknown">
        <w:r>
          <w:rPr>
            <w:rFonts w:ascii="Georgia" w:hAnsi="Georgia"/>
            <w:color w:val="000000"/>
          </w:rPr>
          <w:t>Kubernetes packages are not available in the default CentOS 7 &amp; RHEL 7 repositories, Use below command to configure its package repositories.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78" w:author="Unknown"/>
          <w:color w:val="FFFFFF"/>
          <w:sz w:val="18"/>
          <w:szCs w:val="18"/>
        </w:rPr>
      </w:pPr>
      <w:ins w:id="79" w:author="Unknown">
        <w:r>
          <w:rPr>
            <w:color w:val="FFFFFF"/>
            <w:sz w:val="18"/>
            <w:szCs w:val="18"/>
          </w:rPr>
          <w:t>[root@k8s-master ~]#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0" w:author="Unknown"/>
          <w:color w:val="FFFFFF"/>
          <w:sz w:val="18"/>
          <w:szCs w:val="18"/>
        </w:rPr>
      </w:pPr>
      <w:ins w:id="81"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2" w:author="Unknown"/>
          <w:color w:val="FFFFFF"/>
          <w:sz w:val="18"/>
          <w:szCs w:val="18"/>
        </w:rPr>
      </w:pPr>
      <w:ins w:id="83"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4" w:author="Unknown"/>
          <w:color w:val="FFFFFF"/>
          <w:sz w:val="18"/>
          <w:szCs w:val="18"/>
        </w:rPr>
      </w:pPr>
      <w:ins w:id="85"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6" w:author="Unknown"/>
          <w:color w:val="FFFFFF"/>
          <w:sz w:val="18"/>
          <w:szCs w:val="18"/>
        </w:rPr>
      </w:pPr>
      <w:ins w:id="87"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88" w:author="Unknown"/>
          <w:color w:val="FFFFFF"/>
          <w:sz w:val="18"/>
          <w:szCs w:val="18"/>
        </w:rPr>
      </w:pPr>
      <w:ins w:id="89"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0" w:author="Unknown"/>
          <w:color w:val="FFFFFF"/>
          <w:sz w:val="18"/>
          <w:szCs w:val="18"/>
        </w:rPr>
      </w:pPr>
      <w:ins w:id="91"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2" w:author="Unknown"/>
          <w:color w:val="FFFFFF"/>
          <w:sz w:val="18"/>
          <w:szCs w:val="18"/>
        </w:rPr>
      </w:pPr>
      <w:ins w:id="93"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4" w:author="Unknown"/>
          <w:color w:val="FFFFFF"/>
          <w:sz w:val="18"/>
          <w:szCs w:val="18"/>
        </w:rPr>
      </w:pPr>
      <w:ins w:id="95"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96" w:author="Unknown"/>
          <w:color w:val="FFFFFF"/>
          <w:sz w:val="18"/>
          <w:szCs w:val="18"/>
        </w:rPr>
      </w:pPr>
      <w:ins w:id="97" w:author="Unknown">
        <w:r>
          <w:rPr>
            <w:color w:val="FFFFFF"/>
            <w:sz w:val="18"/>
            <w:szCs w:val="18"/>
          </w:rPr>
          <w:t>&gt; EOF [root@k8s-master ~]#</w:t>
        </w:r>
      </w:ins>
    </w:p>
    <w:p w:rsidR="0047738C" w:rsidRDefault="0047738C" w:rsidP="0047738C">
      <w:pPr>
        <w:pStyle w:val="Heading4"/>
        <w:shd w:val="clear" w:color="auto" w:fill="FFFFFF"/>
        <w:spacing w:before="0" w:beforeAutospacing="0" w:after="0" w:afterAutospacing="0" w:line="312" w:lineRule="atLeast"/>
        <w:textAlignment w:val="baseline"/>
        <w:rPr>
          <w:ins w:id="98" w:author="Unknown"/>
          <w:rFonts w:ascii="inherit" w:hAnsi="inherit"/>
          <w:b w:val="0"/>
          <w:bCs w:val="0"/>
          <w:color w:val="155C8E"/>
          <w:spacing w:val="-5"/>
          <w:sz w:val="36"/>
          <w:szCs w:val="36"/>
        </w:rPr>
      </w:pPr>
      <w:ins w:id="99" w:author="Unknown">
        <w:r>
          <w:rPr>
            <w:rFonts w:ascii="inherit" w:hAnsi="inherit"/>
            <w:b w:val="0"/>
            <w:bCs w:val="0"/>
            <w:color w:val="800080"/>
            <w:spacing w:val="-5"/>
            <w:sz w:val="36"/>
            <w:szCs w:val="36"/>
            <w:bdr w:val="none" w:sz="0" w:space="0" w:color="auto" w:frame="1"/>
          </w:rPr>
          <w:t>Step 3: Install Kubeadm and Docker</w:t>
        </w:r>
      </w:ins>
    </w:p>
    <w:p w:rsidR="0047738C" w:rsidRDefault="0047738C" w:rsidP="0047738C">
      <w:pPr>
        <w:pStyle w:val="NormalWeb"/>
        <w:shd w:val="clear" w:color="auto" w:fill="FFFFFF"/>
        <w:spacing w:before="0" w:beforeAutospacing="0" w:after="240" w:afterAutospacing="0" w:line="336" w:lineRule="atLeast"/>
        <w:textAlignment w:val="baseline"/>
        <w:rPr>
          <w:ins w:id="100" w:author="Unknown"/>
          <w:rFonts w:ascii="Georgia" w:hAnsi="Georgia"/>
          <w:color w:val="000000"/>
        </w:rPr>
      </w:pPr>
      <w:ins w:id="101" w:author="Unknown">
        <w:r>
          <w:rPr>
            <w:rFonts w:ascii="Georgia" w:hAnsi="Georgia"/>
            <w:color w:val="000000"/>
          </w:rPr>
          <w:t>Once the package repositories are configured, run the beneath command to install kubeadm and docker packages.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2" w:author="Unknown"/>
          <w:color w:val="FFFFFF"/>
          <w:sz w:val="18"/>
          <w:szCs w:val="18"/>
        </w:rPr>
      </w:pPr>
      <w:ins w:id="103" w:author="Unknown">
        <w:r>
          <w:rPr>
            <w:color w:val="FFFFFF"/>
            <w:sz w:val="18"/>
            <w:szCs w:val="18"/>
          </w:rPr>
          <w:t>[root@k8s-master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104" w:author="Unknown"/>
          <w:rFonts w:ascii="Georgia" w:hAnsi="Georgia"/>
          <w:color w:val="000000"/>
        </w:rPr>
      </w:pPr>
      <w:ins w:id="105" w:author="Unknown">
        <w:r>
          <w:rPr>
            <w:rFonts w:ascii="Georgia" w:hAnsi="Georgia"/>
            <w:color w:val="000000"/>
          </w:rPr>
          <w:t>Start and enable kubectl and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6" w:author="Unknown"/>
          <w:color w:val="FFFFFF"/>
          <w:sz w:val="18"/>
          <w:szCs w:val="18"/>
        </w:rPr>
      </w:pPr>
      <w:ins w:id="107" w:author="Unknown">
        <w:r>
          <w:rPr>
            <w:color w:val="FFFFFF"/>
            <w:sz w:val="18"/>
            <w:szCs w:val="18"/>
          </w:rPr>
          <w:lastRenderedPageBreak/>
          <w:t>[root@k8s-master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08" w:author="Unknown"/>
          <w:color w:val="FFFFFF"/>
          <w:sz w:val="18"/>
          <w:szCs w:val="18"/>
        </w:rPr>
      </w:pPr>
      <w:ins w:id="109" w:author="Unknown">
        <w:r>
          <w:rPr>
            <w:color w:val="FFFFFF"/>
            <w:sz w:val="18"/>
            <w:szCs w:val="18"/>
          </w:rPr>
          <w:t>[root@k8s-master ~]# systemctl  restart kubelet &amp;&amp; systemctl enable kubelet</w:t>
        </w:r>
      </w:ins>
    </w:p>
    <w:p w:rsidR="0047738C" w:rsidRDefault="0047738C" w:rsidP="0047738C">
      <w:pPr>
        <w:pStyle w:val="Heading4"/>
        <w:shd w:val="clear" w:color="auto" w:fill="FFFFFF"/>
        <w:spacing w:before="0" w:beforeAutospacing="0" w:after="0" w:afterAutospacing="0" w:line="312" w:lineRule="atLeast"/>
        <w:textAlignment w:val="baseline"/>
        <w:rPr>
          <w:ins w:id="110" w:author="Unknown"/>
          <w:rFonts w:ascii="inherit" w:hAnsi="inherit"/>
          <w:b w:val="0"/>
          <w:bCs w:val="0"/>
          <w:color w:val="155C8E"/>
          <w:spacing w:val="-5"/>
          <w:sz w:val="36"/>
          <w:szCs w:val="36"/>
        </w:rPr>
      </w:pPr>
      <w:ins w:id="111" w:author="Unknown">
        <w:r>
          <w:rPr>
            <w:rFonts w:ascii="inherit" w:hAnsi="inherit"/>
            <w:b w:val="0"/>
            <w:bCs w:val="0"/>
            <w:color w:val="800080"/>
            <w:spacing w:val="-5"/>
            <w:sz w:val="36"/>
            <w:szCs w:val="36"/>
            <w:bdr w:val="none" w:sz="0" w:space="0" w:color="auto" w:frame="1"/>
          </w:rPr>
          <w:t>Step 4: Initialize Kubernetes Master with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2" w:author="Unknown"/>
          <w:rFonts w:ascii="Georgia" w:hAnsi="Georgia"/>
          <w:color w:val="000000"/>
        </w:rPr>
      </w:pPr>
      <w:ins w:id="113" w:author="Unknown">
        <w:r>
          <w:rPr>
            <w:rFonts w:ascii="Georgia" w:hAnsi="Georgia"/>
            <w:color w:val="000000"/>
          </w:rPr>
          <w:t>Run the beneath command to  initialize and setup kubernetes master.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14" w:author="Unknown"/>
          <w:color w:val="FFFFFF"/>
          <w:sz w:val="18"/>
          <w:szCs w:val="18"/>
        </w:rPr>
      </w:pPr>
      <w:ins w:id="115" w:author="Unknown">
        <w:r>
          <w:rPr>
            <w:color w:val="FFFFFF"/>
            <w:sz w:val="18"/>
            <w:szCs w:val="18"/>
          </w:rPr>
          <w:t>[root@k8s-master ~]# kubeadm init</w:t>
        </w:r>
      </w:ins>
    </w:p>
    <w:p w:rsidR="0047738C" w:rsidRDefault="0047738C" w:rsidP="0047738C">
      <w:pPr>
        <w:pStyle w:val="NormalWeb"/>
        <w:shd w:val="clear" w:color="auto" w:fill="FFFFFF"/>
        <w:spacing w:before="0" w:beforeAutospacing="0" w:after="240" w:afterAutospacing="0" w:line="336" w:lineRule="atLeast"/>
        <w:textAlignment w:val="baseline"/>
        <w:rPr>
          <w:ins w:id="116" w:author="Unknown"/>
          <w:rFonts w:ascii="Georgia" w:hAnsi="Georgia"/>
          <w:color w:val="000000"/>
        </w:rPr>
      </w:pPr>
      <w:ins w:id="117"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118" w:author="Unknown"/>
          <w:rFonts w:ascii="Georgia" w:hAnsi="Georgia"/>
          <w:color w:val="000000"/>
        </w:rPr>
      </w:pPr>
      <w:r>
        <w:rPr>
          <w:rFonts w:ascii="Georgia" w:hAnsi="Georgia"/>
          <w:noProof/>
          <w:color w:val="155C8E"/>
          <w:bdr w:val="none" w:sz="0" w:space="0" w:color="auto" w:frame="1"/>
        </w:rPr>
        <w:drawing>
          <wp:inline distT="0" distB="0" distL="0" distR="0">
            <wp:extent cx="9753600" cy="5219700"/>
            <wp:effectExtent l="19050" t="0" r="0" b="0"/>
            <wp:docPr id="2" name="Picture 2" descr="kubeadm-init-output">
              <a:hlinkClick xmlns:a="http://schemas.openxmlformats.org/drawingml/2006/main" r:id="rId1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adm-init-output">
                      <a:hlinkClick r:id="rId17" tooltip="&quot;&quot;"/>
                    </pic:cNvPr>
                    <pic:cNvPicPr>
                      <a:picLocks noChangeAspect="1" noChangeArrowheads="1"/>
                    </pic:cNvPicPr>
                  </pic:nvPicPr>
                  <pic:blipFill>
                    <a:blip r:embed="rId18"/>
                    <a:srcRect/>
                    <a:stretch>
                      <a:fillRect/>
                    </a:stretch>
                  </pic:blipFill>
                  <pic:spPr bwMode="auto">
                    <a:xfrm>
                      <a:off x="0" y="0"/>
                      <a:ext cx="9753600" cy="52197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19" w:author="Unknown"/>
          <w:rFonts w:ascii="Georgia" w:hAnsi="Georgia"/>
          <w:color w:val="000000"/>
        </w:rPr>
      </w:pPr>
      <w:ins w:id="120" w:author="Unknown">
        <w:r>
          <w:rPr>
            <w:rFonts w:ascii="Georgia" w:hAnsi="Georgia"/>
            <w:color w:val="000000"/>
          </w:rPr>
          <w:lastRenderedPageBreak/>
          <w:t>As we can see in the output that kubernetes master has been initialized successfully. Execute the beneath commands to use the cluster as root user.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1" w:author="Unknown"/>
          <w:color w:val="FFFFFF"/>
          <w:sz w:val="18"/>
          <w:szCs w:val="18"/>
        </w:rPr>
      </w:pPr>
      <w:ins w:id="122" w:author="Unknown">
        <w:r>
          <w:rPr>
            <w:color w:val="FFFFFF"/>
            <w:sz w:val="18"/>
            <w:szCs w:val="18"/>
          </w:rPr>
          <w:t>[root@k8s-master ~]# mkdir -p $HOME/.kube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3" w:author="Unknown"/>
          <w:color w:val="FFFFFF"/>
          <w:sz w:val="18"/>
          <w:szCs w:val="18"/>
        </w:rPr>
      </w:pPr>
      <w:ins w:id="124" w:author="Unknown">
        <w:r>
          <w:rPr>
            <w:color w:val="FFFFFF"/>
            <w:sz w:val="18"/>
            <w:szCs w:val="18"/>
          </w:rPr>
          <w:t>[root@k8s-master ~]# cp -i /etc/kubernetes/admin.conf $HOME/.kube/config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25" w:author="Unknown"/>
          <w:color w:val="FFFFFF"/>
          <w:sz w:val="18"/>
          <w:szCs w:val="18"/>
        </w:rPr>
      </w:pPr>
      <w:ins w:id="126" w:author="Unknown">
        <w:r>
          <w:rPr>
            <w:color w:val="FFFFFF"/>
            <w:sz w:val="18"/>
            <w:szCs w:val="18"/>
          </w:rPr>
          <w:t>[root@k8s-master ~]# chown $(id -u):$(id -g) $HOME/.kube/config</w:t>
        </w:r>
      </w:ins>
    </w:p>
    <w:p w:rsidR="0047738C" w:rsidRDefault="0047738C" w:rsidP="0047738C">
      <w:pPr>
        <w:pStyle w:val="Heading4"/>
        <w:shd w:val="clear" w:color="auto" w:fill="FFFFFF"/>
        <w:spacing w:before="0" w:beforeAutospacing="0" w:after="0" w:afterAutospacing="0" w:line="312" w:lineRule="atLeast"/>
        <w:textAlignment w:val="baseline"/>
        <w:rPr>
          <w:ins w:id="127" w:author="Unknown"/>
          <w:rFonts w:ascii="inherit" w:hAnsi="inherit"/>
          <w:b w:val="0"/>
          <w:bCs w:val="0"/>
          <w:color w:val="155C8E"/>
          <w:spacing w:val="-5"/>
          <w:sz w:val="36"/>
          <w:szCs w:val="36"/>
        </w:rPr>
      </w:pPr>
      <w:ins w:id="128" w:author="Unknown">
        <w:r>
          <w:rPr>
            <w:rFonts w:ascii="inherit" w:hAnsi="inherit"/>
            <w:b w:val="0"/>
            <w:bCs w:val="0"/>
            <w:color w:val="800080"/>
            <w:spacing w:val="-5"/>
            <w:sz w:val="36"/>
            <w:szCs w:val="36"/>
            <w:bdr w:val="none" w:sz="0" w:space="0" w:color="auto" w:frame="1"/>
          </w:rPr>
          <w:t>Step 5: Deploy pod network to the cluster</w:t>
        </w:r>
      </w:ins>
    </w:p>
    <w:p w:rsidR="0047738C" w:rsidRDefault="0047738C" w:rsidP="0047738C">
      <w:pPr>
        <w:pStyle w:val="NormalWeb"/>
        <w:shd w:val="clear" w:color="auto" w:fill="FFFFFF"/>
        <w:spacing w:before="0" w:beforeAutospacing="0" w:after="240" w:afterAutospacing="0" w:line="336" w:lineRule="atLeast"/>
        <w:textAlignment w:val="baseline"/>
        <w:rPr>
          <w:ins w:id="129" w:author="Unknown"/>
          <w:rFonts w:ascii="Georgia" w:hAnsi="Georgia"/>
          <w:color w:val="000000"/>
        </w:rPr>
      </w:pPr>
      <w:ins w:id="130" w:author="Unknown">
        <w:r>
          <w:rPr>
            <w:rFonts w:ascii="Georgia" w:hAnsi="Georgia"/>
            <w:color w:val="000000"/>
          </w:rPr>
          <w:t>Try to run below commands to get status of cluster and pods.</w:t>
        </w:r>
      </w:ins>
    </w:p>
    <w:p w:rsidR="0047738C" w:rsidRDefault="0047738C" w:rsidP="0047738C">
      <w:pPr>
        <w:pStyle w:val="NormalWeb"/>
        <w:shd w:val="clear" w:color="auto" w:fill="FFFFFF"/>
        <w:spacing w:before="0" w:beforeAutospacing="0" w:after="0" w:afterAutospacing="0" w:line="336" w:lineRule="atLeast"/>
        <w:textAlignment w:val="baseline"/>
        <w:rPr>
          <w:ins w:id="131" w:author="Unknown"/>
          <w:rFonts w:ascii="Georgia" w:hAnsi="Georgia"/>
          <w:color w:val="000000"/>
        </w:rPr>
      </w:pPr>
      <w:r>
        <w:rPr>
          <w:rFonts w:ascii="Georgia" w:hAnsi="Georgia"/>
          <w:noProof/>
          <w:color w:val="155C8E"/>
          <w:bdr w:val="none" w:sz="0" w:space="0" w:color="auto" w:frame="1"/>
        </w:rPr>
        <w:drawing>
          <wp:inline distT="0" distB="0" distL="0" distR="0">
            <wp:extent cx="7515225" cy="1704975"/>
            <wp:effectExtent l="19050" t="0" r="9525" b="0"/>
            <wp:docPr id="3" name="Picture 3" descr="kubectl-get-nodes">
              <a:hlinkClick xmlns:a="http://schemas.openxmlformats.org/drawingml/2006/main" r:id="rId1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ctl-get-nodes">
                      <a:hlinkClick r:id="rId19" tooltip="&quot;&quot;"/>
                    </pic:cNvPr>
                    <pic:cNvPicPr>
                      <a:picLocks noChangeAspect="1" noChangeArrowheads="1"/>
                    </pic:cNvPicPr>
                  </pic:nvPicPr>
                  <pic:blipFill>
                    <a:blip r:embed="rId20"/>
                    <a:srcRect/>
                    <a:stretch>
                      <a:fillRect/>
                    </a:stretch>
                  </pic:blipFill>
                  <pic:spPr bwMode="auto">
                    <a:xfrm>
                      <a:off x="0" y="0"/>
                      <a:ext cx="7515225" cy="1704975"/>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132" w:author="Unknown"/>
          <w:rFonts w:ascii="Georgia" w:hAnsi="Georgia"/>
          <w:color w:val="000000"/>
        </w:rPr>
      </w:pPr>
      <w:ins w:id="133" w:author="Unknown">
        <w:r>
          <w:rPr>
            <w:rFonts w:ascii="Georgia" w:hAnsi="Georgia"/>
            <w:color w:val="000000"/>
          </w:rPr>
          <w:t>To make the cluster status ready and kube-dns status running, deploy the pod network so that containers of different host communicated each other.  POD network is the overlay network between the worker nodes.</w:t>
        </w:r>
      </w:ins>
    </w:p>
    <w:p w:rsidR="0047738C" w:rsidRDefault="0047738C" w:rsidP="0047738C">
      <w:pPr>
        <w:pStyle w:val="NormalWeb"/>
        <w:shd w:val="clear" w:color="auto" w:fill="FFFFFF"/>
        <w:spacing w:before="0" w:beforeAutospacing="0" w:after="240" w:afterAutospacing="0" w:line="336" w:lineRule="atLeast"/>
        <w:textAlignment w:val="baseline"/>
        <w:rPr>
          <w:ins w:id="134" w:author="Unknown"/>
          <w:rFonts w:ascii="Georgia" w:hAnsi="Georgia"/>
          <w:color w:val="000000"/>
        </w:rPr>
      </w:pPr>
      <w:ins w:id="135" w:author="Unknown">
        <w:r>
          <w:rPr>
            <w:rFonts w:ascii="Georgia" w:hAnsi="Georgia"/>
            <w:color w:val="000000"/>
          </w:rPr>
          <w:t>Run the beneath command to deploy network.</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6" w:author="Unknown"/>
          <w:color w:val="FFFFFF"/>
          <w:sz w:val="18"/>
          <w:szCs w:val="18"/>
        </w:rPr>
      </w:pPr>
      <w:ins w:id="137" w:author="Unknown">
        <w:r>
          <w:rPr>
            <w:color w:val="FFFFFF"/>
            <w:sz w:val="18"/>
            <w:szCs w:val="18"/>
          </w:rPr>
          <w:t>[root@k8s-master ~]# export kubever=$(kubectl version | base64 | tr -d '\n')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38" w:author="Unknown"/>
          <w:color w:val="FFFFFF"/>
          <w:sz w:val="18"/>
          <w:szCs w:val="18"/>
        </w:rPr>
      </w:pPr>
      <w:ins w:id="139" w:author="Unknown">
        <w:r>
          <w:rPr>
            <w:color w:val="FFFFFF"/>
            <w:sz w:val="18"/>
            <w:szCs w:val="18"/>
          </w:rPr>
          <w:t>[root@k8s-master ~]# kubectl apply -f "https://cloud.weave.works/k8s/net?k8s-version=$kubever"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0" w:author="Unknown"/>
          <w:color w:val="FFFFFF"/>
          <w:sz w:val="18"/>
          <w:szCs w:val="18"/>
        </w:rPr>
      </w:pPr>
      <w:ins w:id="141" w:author="Unknown">
        <w:r>
          <w:rPr>
            <w:color w:val="FFFFFF"/>
            <w:sz w:val="18"/>
            <w:szCs w:val="18"/>
          </w:rPr>
          <w:t>serviceaccount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2" w:author="Unknown"/>
          <w:color w:val="FFFFFF"/>
          <w:sz w:val="18"/>
          <w:szCs w:val="18"/>
        </w:rPr>
      </w:pPr>
      <w:ins w:id="143" w:author="Unknown">
        <w:r>
          <w:rPr>
            <w:color w:val="FFFFFF"/>
            <w:sz w:val="18"/>
            <w:szCs w:val="18"/>
          </w:rPr>
          <w:t>clusterrole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4" w:author="Unknown"/>
          <w:color w:val="FFFFFF"/>
          <w:sz w:val="18"/>
          <w:szCs w:val="18"/>
        </w:rPr>
      </w:pPr>
      <w:ins w:id="145" w:author="Unknown">
        <w:r>
          <w:rPr>
            <w:color w:val="FFFFFF"/>
            <w:sz w:val="18"/>
            <w:szCs w:val="18"/>
          </w:rPr>
          <w:t>clusterrolebinding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6" w:author="Unknown"/>
          <w:color w:val="FFFFFF"/>
          <w:sz w:val="18"/>
          <w:szCs w:val="18"/>
        </w:rPr>
      </w:pPr>
      <w:ins w:id="147" w:author="Unknown">
        <w:r>
          <w:rPr>
            <w:color w:val="FFFFFF"/>
            <w:sz w:val="18"/>
            <w:szCs w:val="18"/>
          </w:rPr>
          <w:t>daemonset "weave-net" created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48" w:author="Unknown"/>
          <w:color w:val="FFFFFF"/>
          <w:sz w:val="18"/>
          <w:szCs w:val="18"/>
        </w:rPr>
      </w:pPr>
      <w:ins w:id="149"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50" w:author="Unknown"/>
          <w:rFonts w:ascii="Georgia" w:hAnsi="Georgia"/>
          <w:color w:val="000000"/>
        </w:rPr>
      </w:pPr>
      <w:ins w:id="151" w:author="Unknown">
        <w:r>
          <w:rPr>
            <w:rFonts w:ascii="Georgia" w:hAnsi="Georgia"/>
            <w:color w:val="000000"/>
          </w:rPr>
          <w:lastRenderedPageBreak/>
          <w:t>Now run the following commands to verify the status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2" w:author="Unknown"/>
          <w:color w:val="FFFFFF"/>
          <w:sz w:val="18"/>
          <w:szCs w:val="18"/>
        </w:rPr>
      </w:pPr>
      <w:ins w:id="1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4" w:author="Unknown"/>
          <w:color w:val="FFFFFF"/>
          <w:sz w:val="18"/>
          <w:szCs w:val="18"/>
        </w:rPr>
      </w:pPr>
      <w:ins w:id="1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6" w:author="Unknown"/>
          <w:color w:val="FFFFFF"/>
          <w:sz w:val="18"/>
          <w:szCs w:val="18"/>
        </w:rPr>
      </w:pPr>
      <w:ins w:id="157" w:author="Unknown">
        <w:r>
          <w:rPr>
            <w:color w:val="FFFFFF"/>
            <w:sz w:val="18"/>
            <w:szCs w:val="18"/>
          </w:rPr>
          <w:t>k8s-master   Ready     1h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58" w:author="Unknown"/>
          <w:color w:val="FFFFFF"/>
          <w:sz w:val="18"/>
          <w:szCs w:val="18"/>
        </w:rPr>
      </w:pPr>
      <w:ins w:id="159" w:author="Unknown">
        <w:r>
          <w:rPr>
            <w:color w:val="FFFFFF"/>
            <w:sz w:val="18"/>
            <w:szCs w:val="18"/>
          </w:rPr>
          <w:t>[root@k8s-master ~]# kubectl  get pods  --all-namespaces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0" w:author="Unknown"/>
          <w:color w:val="FFFFFF"/>
          <w:sz w:val="18"/>
          <w:szCs w:val="18"/>
        </w:rPr>
      </w:pPr>
      <w:ins w:id="161" w:author="Unknown">
        <w:r>
          <w:rPr>
            <w:color w:val="FFFFFF"/>
            <w:sz w:val="18"/>
            <w:szCs w:val="18"/>
          </w:rPr>
          <w:t>NAMESPACE     NAME                                 READY     STATUS    RESTARTS   AGE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2" w:author="Unknown"/>
          <w:color w:val="FFFFFF"/>
          <w:sz w:val="18"/>
          <w:szCs w:val="18"/>
        </w:rPr>
      </w:pPr>
      <w:ins w:id="163" w:author="Unknown">
        <w:r>
          <w:rPr>
            <w:color w:val="FFFFFF"/>
            <w:sz w:val="18"/>
            <w:szCs w:val="18"/>
          </w:rPr>
          <w:t>kube-system   etcd-k8s-master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4" w:author="Unknown"/>
          <w:color w:val="FFFFFF"/>
          <w:sz w:val="18"/>
          <w:szCs w:val="18"/>
        </w:rPr>
      </w:pPr>
      <w:ins w:id="165" w:author="Unknown">
        <w:r>
          <w:rPr>
            <w:color w:val="FFFFFF"/>
            <w:sz w:val="18"/>
            <w:szCs w:val="18"/>
          </w:rPr>
          <w:t>kube-system   kube-apiserver-k8s-master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6" w:author="Unknown"/>
          <w:color w:val="FFFFFF"/>
          <w:sz w:val="18"/>
          <w:szCs w:val="18"/>
        </w:rPr>
      </w:pPr>
      <w:ins w:id="167" w:author="Unknown">
        <w:r>
          <w:rPr>
            <w:color w:val="FFFFFF"/>
            <w:sz w:val="18"/>
            <w:szCs w:val="18"/>
          </w:rPr>
          <w:t>kube-system   kube-controller-manager-k8s-master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68" w:author="Unknown"/>
          <w:color w:val="FFFFFF"/>
          <w:sz w:val="18"/>
          <w:szCs w:val="18"/>
        </w:rPr>
      </w:pPr>
      <w:ins w:id="169" w:author="Unknown">
        <w:r>
          <w:rPr>
            <w:color w:val="FFFFFF"/>
            <w:sz w:val="18"/>
            <w:szCs w:val="18"/>
          </w:rPr>
          <w:t>kube-system   kube-dns-2425271678-044ww            3/3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0" w:author="Unknown"/>
          <w:color w:val="FFFFFF"/>
          <w:sz w:val="18"/>
          <w:szCs w:val="18"/>
        </w:rPr>
      </w:pPr>
      <w:ins w:id="171" w:author="Unknown">
        <w:r>
          <w:rPr>
            <w:color w:val="FFFFFF"/>
            <w:sz w:val="18"/>
            <w:szCs w:val="18"/>
          </w:rPr>
          <w:t>kube-system   kube-proxy-9h259                     1/1       Running   0          1h</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2" w:author="Unknown"/>
          <w:color w:val="FFFFFF"/>
          <w:sz w:val="18"/>
          <w:szCs w:val="18"/>
        </w:rPr>
      </w:pPr>
      <w:ins w:id="173" w:author="Unknown">
        <w:r>
          <w:rPr>
            <w:color w:val="FFFFFF"/>
            <w:sz w:val="18"/>
            <w:szCs w:val="18"/>
          </w:rPr>
          <w:t>kube-system   kube-scheduler-k8s-master            1/1       Running   0          57m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4" w:author="Unknown"/>
          <w:color w:val="FFFFFF"/>
          <w:sz w:val="18"/>
          <w:szCs w:val="18"/>
        </w:rPr>
      </w:pPr>
      <w:ins w:id="175" w:author="Unknown">
        <w:r>
          <w:rPr>
            <w:color w:val="FFFFFF"/>
            <w:sz w:val="18"/>
            <w:szCs w:val="18"/>
          </w:rPr>
          <w:t>kube-system   weave-net-hdjzd                      2/2       Running   0          7m</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76" w:author="Unknown"/>
          <w:color w:val="FFFFFF"/>
          <w:sz w:val="18"/>
          <w:szCs w:val="18"/>
        </w:rPr>
      </w:pPr>
      <w:ins w:id="177"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178" w:author="Unknown"/>
          <w:rFonts w:ascii="Georgia" w:hAnsi="Georgia"/>
          <w:color w:val="000000"/>
        </w:rPr>
      </w:pPr>
      <w:ins w:id="179" w:author="Unknown">
        <w:r>
          <w:rPr>
            <w:rFonts w:ascii="Georgia" w:hAnsi="Georgia"/>
            <w:color w:val="000000"/>
          </w:rPr>
          <w:t>Now let’s add worker nodes to the Kubernetes master nodes.</w:t>
        </w:r>
      </w:ins>
    </w:p>
    <w:p w:rsidR="0047738C" w:rsidRDefault="0047738C" w:rsidP="0047738C">
      <w:pPr>
        <w:pStyle w:val="Heading3"/>
        <w:shd w:val="clear" w:color="auto" w:fill="FFFFFF"/>
        <w:spacing w:before="0" w:line="312" w:lineRule="atLeast"/>
        <w:textAlignment w:val="baseline"/>
        <w:rPr>
          <w:ins w:id="180" w:author="Unknown"/>
          <w:rFonts w:ascii="inherit" w:hAnsi="inherit"/>
          <w:b w:val="0"/>
          <w:bCs w:val="0"/>
          <w:color w:val="155C8E"/>
          <w:spacing w:val="-8"/>
          <w:sz w:val="42"/>
          <w:szCs w:val="42"/>
        </w:rPr>
      </w:pPr>
      <w:ins w:id="181" w:author="Unknown">
        <w:r>
          <w:rPr>
            <w:rFonts w:ascii="inherit" w:hAnsi="inherit"/>
            <w:b w:val="0"/>
            <w:bCs w:val="0"/>
            <w:color w:val="000000"/>
            <w:spacing w:val="-8"/>
            <w:sz w:val="42"/>
            <w:szCs w:val="42"/>
            <w:bdr w:val="none" w:sz="0" w:space="0" w:color="auto" w:frame="1"/>
          </w:rPr>
          <w:t>Perform the following steps on each worker node</w:t>
        </w:r>
      </w:ins>
    </w:p>
    <w:p w:rsidR="0047738C" w:rsidRDefault="0047738C" w:rsidP="0047738C">
      <w:pPr>
        <w:pStyle w:val="Heading4"/>
        <w:shd w:val="clear" w:color="auto" w:fill="FFFFFF"/>
        <w:spacing w:before="0" w:beforeAutospacing="0" w:after="0" w:afterAutospacing="0" w:line="312" w:lineRule="atLeast"/>
        <w:textAlignment w:val="baseline"/>
        <w:rPr>
          <w:ins w:id="182" w:author="Unknown"/>
          <w:rFonts w:ascii="inherit" w:hAnsi="inherit"/>
          <w:b w:val="0"/>
          <w:bCs w:val="0"/>
          <w:color w:val="155C8E"/>
          <w:spacing w:val="-5"/>
          <w:sz w:val="36"/>
          <w:szCs w:val="36"/>
        </w:rPr>
      </w:pPr>
      <w:ins w:id="183" w:author="Unknown">
        <w:r>
          <w:rPr>
            <w:rFonts w:ascii="inherit" w:hAnsi="inherit"/>
            <w:b w:val="0"/>
            <w:bCs w:val="0"/>
            <w:color w:val="800080"/>
            <w:spacing w:val="-5"/>
            <w:sz w:val="36"/>
            <w:szCs w:val="36"/>
            <w:bdr w:val="none" w:sz="0" w:space="0" w:color="auto" w:frame="1"/>
          </w:rPr>
          <w:t>Step 1: Disable SELinux &amp; configure firewall rules on both the nodes</w:t>
        </w:r>
      </w:ins>
    </w:p>
    <w:p w:rsidR="0047738C" w:rsidRDefault="0047738C" w:rsidP="0047738C">
      <w:pPr>
        <w:pStyle w:val="NormalWeb"/>
        <w:shd w:val="clear" w:color="auto" w:fill="FFFFFF"/>
        <w:spacing w:before="0" w:beforeAutospacing="0" w:after="240" w:afterAutospacing="0" w:line="336" w:lineRule="atLeast"/>
        <w:textAlignment w:val="baseline"/>
        <w:rPr>
          <w:ins w:id="184" w:author="Unknown"/>
          <w:rFonts w:ascii="Georgia" w:hAnsi="Georgia"/>
          <w:color w:val="000000"/>
        </w:rPr>
      </w:pPr>
      <w:ins w:id="185" w:author="Unknown">
        <w:r>
          <w:rPr>
            <w:rFonts w:ascii="Georgia" w:hAnsi="Georgia"/>
            <w:color w:val="000000"/>
          </w:rPr>
          <w:t>Before disabling SELinux set the hostname on the both nodes as ‘worker-node1’ and ‘worker-node2’ respectively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6" w:author="Unknown"/>
          <w:color w:val="FFFFFF"/>
          <w:sz w:val="18"/>
          <w:szCs w:val="18"/>
        </w:rPr>
      </w:pPr>
      <w:ins w:id="187" w:author="Unknown">
        <w:r>
          <w:rPr>
            <w:color w:val="FFFFFF"/>
            <w:sz w:val="18"/>
            <w:szCs w:val="18"/>
          </w:rPr>
          <w:t>~]# setenforce 0</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88" w:author="Unknown"/>
          <w:color w:val="FFFFFF"/>
          <w:sz w:val="18"/>
          <w:szCs w:val="18"/>
        </w:rPr>
      </w:pPr>
      <w:ins w:id="189" w:author="Unknown">
        <w:r>
          <w:rPr>
            <w:color w:val="FFFFFF"/>
            <w:sz w:val="18"/>
            <w:szCs w:val="18"/>
          </w:rPr>
          <w:t>~]# sed -i --follow-symlinks 's/SELINUX=enforcing/SELINUX=disabled/g' /etc/sysconfig/selinux</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0" w:author="Unknown"/>
          <w:color w:val="FFFFFF"/>
          <w:sz w:val="18"/>
          <w:szCs w:val="18"/>
        </w:rPr>
      </w:pPr>
      <w:ins w:id="191" w:author="Unknown">
        <w:r>
          <w:rPr>
            <w:color w:val="FFFFFF"/>
            <w:sz w:val="18"/>
            <w:szCs w:val="18"/>
          </w:rPr>
          <w:t>~]# firewall-cmd --permanent --add-port=10250/tcp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2" w:author="Unknown"/>
          <w:color w:val="FFFFFF"/>
          <w:sz w:val="18"/>
          <w:szCs w:val="18"/>
        </w:rPr>
      </w:pPr>
      <w:ins w:id="193" w:author="Unknown">
        <w:r>
          <w:rPr>
            <w:color w:val="FFFFFF"/>
            <w:sz w:val="18"/>
            <w:szCs w:val="18"/>
          </w:rPr>
          <w:lastRenderedPageBreak/>
          <w:t>~]# firewall-cmd --permanent --add-port=10255/tcp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4" w:author="Unknown"/>
          <w:color w:val="FFFFFF"/>
          <w:sz w:val="18"/>
          <w:szCs w:val="18"/>
        </w:rPr>
      </w:pPr>
      <w:ins w:id="195" w:author="Unknown">
        <w:r>
          <w:rPr>
            <w:color w:val="FFFFFF"/>
            <w:sz w:val="18"/>
            <w:szCs w:val="18"/>
          </w:rPr>
          <w:t>~]# firewall-cmd --permanent --add-port=30000-32767/tcp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6" w:author="Unknown"/>
          <w:color w:val="FFFFFF"/>
          <w:sz w:val="18"/>
          <w:szCs w:val="18"/>
        </w:rPr>
      </w:pPr>
      <w:ins w:id="197" w:author="Unknown">
        <w:r>
          <w:rPr>
            <w:color w:val="FFFFFF"/>
            <w:sz w:val="18"/>
            <w:szCs w:val="18"/>
          </w:rPr>
          <w:t>~]# firewall-cmd --permanent --add-port=6783/tcp</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198" w:author="Unknown"/>
          <w:color w:val="FFFFFF"/>
          <w:sz w:val="18"/>
          <w:szCs w:val="18"/>
        </w:rPr>
      </w:pPr>
      <w:ins w:id="199" w:author="Unknown">
        <w:r>
          <w:rPr>
            <w:color w:val="FFFFFF"/>
            <w:sz w:val="18"/>
            <w:szCs w:val="18"/>
          </w:rPr>
          <w:t>~]# firewall-cmd  --reload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0" w:author="Unknown"/>
          <w:color w:val="FFFFFF"/>
          <w:sz w:val="18"/>
          <w:szCs w:val="18"/>
        </w:rPr>
      </w:pPr>
      <w:ins w:id="201" w:author="Unknown">
        <w:r>
          <w:rPr>
            <w:color w:val="FFFFFF"/>
            <w:sz w:val="18"/>
            <w:szCs w:val="18"/>
          </w:rPr>
          <w:t>~]# echo '1' &gt; /proc/sys/net/bridge/bridge-nf-call-iptables</w:t>
        </w:r>
      </w:ins>
    </w:p>
    <w:p w:rsidR="0047738C" w:rsidRDefault="0047738C" w:rsidP="0047738C">
      <w:pPr>
        <w:pStyle w:val="Heading4"/>
        <w:shd w:val="clear" w:color="auto" w:fill="FFFFFF"/>
        <w:spacing w:before="0" w:beforeAutospacing="0" w:after="0" w:afterAutospacing="0" w:line="312" w:lineRule="atLeast"/>
        <w:textAlignment w:val="baseline"/>
        <w:rPr>
          <w:ins w:id="202" w:author="Unknown"/>
          <w:rFonts w:ascii="inherit" w:hAnsi="inherit"/>
          <w:b w:val="0"/>
          <w:bCs w:val="0"/>
          <w:color w:val="155C8E"/>
          <w:spacing w:val="-5"/>
          <w:sz w:val="36"/>
          <w:szCs w:val="36"/>
        </w:rPr>
      </w:pPr>
      <w:ins w:id="203" w:author="Unknown">
        <w:r>
          <w:rPr>
            <w:rFonts w:ascii="inherit" w:hAnsi="inherit"/>
            <w:b w:val="0"/>
            <w:bCs w:val="0"/>
            <w:color w:val="800080"/>
            <w:spacing w:val="-5"/>
            <w:sz w:val="36"/>
            <w:szCs w:val="36"/>
            <w:bdr w:val="none" w:sz="0" w:space="0" w:color="auto" w:frame="1"/>
          </w:rPr>
          <w:t>Step 2: Configure Kubernetes Repositories on both worker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4" w:author="Unknown"/>
          <w:color w:val="FFFFFF"/>
          <w:sz w:val="18"/>
          <w:szCs w:val="18"/>
        </w:rPr>
      </w:pPr>
      <w:ins w:id="205" w:author="Unknown">
        <w:r>
          <w:rPr>
            <w:color w:val="FFFFFF"/>
            <w:sz w:val="18"/>
            <w:szCs w:val="18"/>
          </w:rPr>
          <w:t>~]# cat &lt;&lt;EOF &gt; /etc/yum.repos.d/kubernetes.repo</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6" w:author="Unknown"/>
          <w:color w:val="FFFFFF"/>
          <w:sz w:val="18"/>
          <w:szCs w:val="18"/>
        </w:rPr>
      </w:pPr>
      <w:ins w:id="207" w:author="Unknown">
        <w:r>
          <w:rPr>
            <w:color w:val="FFFFFF"/>
            <w:sz w:val="18"/>
            <w:szCs w:val="18"/>
          </w:rPr>
          <w:t>&gt; [kubernetes]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08" w:author="Unknown"/>
          <w:color w:val="FFFFFF"/>
          <w:sz w:val="18"/>
          <w:szCs w:val="18"/>
        </w:rPr>
      </w:pPr>
      <w:ins w:id="209" w:author="Unknown">
        <w:r>
          <w:rPr>
            <w:color w:val="FFFFFF"/>
            <w:sz w:val="18"/>
            <w:szCs w:val="18"/>
          </w:rPr>
          <w:t>&gt; name=Kubernetes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0" w:author="Unknown"/>
          <w:color w:val="FFFFFF"/>
          <w:sz w:val="18"/>
          <w:szCs w:val="18"/>
        </w:rPr>
      </w:pPr>
      <w:ins w:id="211" w:author="Unknown">
        <w:r>
          <w:rPr>
            <w:color w:val="FFFFFF"/>
            <w:sz w:val="18"/>
            <w:szCs w:val="18"/>
          </w:rPr>
          <w:t>&gt; baseurl=https://packages.cloud.google.com/yum/repos/kubernetes-el7-x86_64</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2" w:author="Unknown"/>
          <w:color w:val="FFFFFF"/>
          <w:sz w:val="18"/>
          <w:szCs w:val="18"/>
        </w:rPr>
      </w:pPr>
      <w:ins w:id="213" w:author="Unknown">
        <w:r>
          <w:rPr>
            <w:color w:val="FFFFFF"/>
            <w:sz w:val="18"/>
            <w:szCs w:val="18"/>
          </w:rPr>
          <w:t>&gt; enabled=1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4" w:author="Unknown"/>
          <w:color w:val="FFFFFF"/>
          <w:sz w:val="18"/>
          <w:szCs w:val="18"/>
        </w:rPr>
      </w:pPr>
      <w:ins w:id="215" w:author="Unknown">
        <w:r>
          <w:rPr>
            <w:color w:val="FFFFFF"/>
            <w:sz w:val="18"/>
            <w:szCs w:val="18"/>
          </w:rPr>
          <w:t>&gt; 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6" w:author="Unknown"/>
          <w:color w:val="FFFFFF"/>
          <w:sz w:val="18"/>
          <w:szCs w:val="18"/>
        </w:rPr>
      </w:pPr>
      <w:ins w:id="217" w:author="Unknown">
        <w:r>
          <w:rPr>
            <w:color w:val="FFFFFF"/>
            <w:sz w:val="18"/>
            <w:szCs w:val="18"/>
          </w:rPr>
          <w:t>&gt; repo_gpgcheck=1</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18" w:author="Unknown"/>
          <w:color w:val="FFFFFF"/>
          <w:sz w:val="18"/>
          <w:szCs w:val="18"/>
        </w:rPr>
      </w:pPr>
      <w:ins w:id="219" w:author="Unknown">
        <w:r>
          <w:rPr>
            <w:color w:val="FFFFFF"/>
            <w:sz w:val="18"/>
            <w:szCs w:val="18"/>
          </w:rPr>
          <w:t>&gt; gpgkey=https://packages.cloud.google.com/yum/doc/yum-key.gpg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0" w:author="Unknown"/>
          <w:color w:val="FFFFFF"/>
          <w:sz w:val="18"/>
          <w:szCs w:val="18"/>
        </w:rPr>
      </w:pPr>
      <w:ins w:id="221" w:author="Unknown">
        <w:r>
          <w:rPr>
            <w:color w:val="FFFFFF"/>
            <w:sz w:val="18"/>
            <w:szCs w:val="18"/>
          </w:rPr>
          <w:t>&gt;         https://packages.cloud.google.com/yum/doc/rpm-package-key.gpg</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2" w:author="Unknown"/>
          <w:color w:val="FFFFFF"/>
          <w:sz w:val="18"/>
          <w:szCs w:val="18"/>
        </w:rPr>
      </w:pPr>
      <w:ins w:id="223" w:author="Unknown">
        <w:r>
          <w:rPr>
            <w:color w:val="FFFFFF"/>
            <w:sz w:val="18"/>
            <w:szCs w:val="18"/>
          </w:rPr>
          <w:t>&gt; EOF</w:t>
        </w:r>
      </w:ins>
    </w:p>
    <w:p w:rsidR="0047738C" w:rsidRDefault="0047738C" w:rsidP="0047738C">
      <w:pPr>
        <w:pStyle w:val="Heading4"/>
        <w:shd w:val="clear" w:color="auto" w:fill="FFFFFF"/>
        <w:spacing w:before="0" w:beforeAutospacing="0" w:after="0" w:afterAutospacing="0" w:line="312" w:lineRule="atLeast"/>
        <w:textAlignment w:val="baseline"/>
        <w:rPr>
          <w:ins w:id="224" w:author="Unknown"/>
          <w:rFonts w:ascii="inherit" w:hAnsi="inherit"/>
          <w:b w:val="0"/>
          <w:bCs w:val="0"/>
          <w:color w:val="155C8E"/>
          <w:spacing w:val="-5"/>
          <w:sz w:val="36"/>
          <w:szCs w:val="36"/>
        </w:rPr>
      </w:pPr>
      <w:ins w:id="225" w:author="Unknown">
        <w:r>
          <w:rPr>
            <w:rFonts w:ascii="inherit" w:hAnsi="inherit"/>
            <w:b w:val="0"/>
            <w:bCs w:val="0"/>
            <w:color w:val="800080"/>
            <w:spacing w:val="-5"/>
            <w:sz w:val="36"/>
            <w:szCs w:val="36"/>
            <w:bdr w:val="none" w:sz="0" w:space="0" w:color="auto" w:frame="1"/>
          </w:rPr>
          <w:t>Step 3: Install kubeadm and docker package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6" w:author="Unknown"/>
          <w:color w:val="FFFFFF"/>
          <w:sz w:val="18"/>
          <w:szCs w:val="18"/>
        </w:rPr>
      </w:pPr>
      <w:ins w:id="227" w:author="Unknown">
        <w:r>
          <w:rPr>
            <w:color w:val="FFFFFF"/>
            <w:sz w:val="18"/>
            <w:szCs w:val="18"/>
          </w:rPr>
          <w:t>[root@worker-node1 ~]# yum  install kubeadm docker -y</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28" w:author="Unknown"/>
          <w:color w:val="FFFFFF"/>
          <w:sz w:val="18"/>
          <w:szCs w:val="18"/>
        </w:rPr>
      </w:pPr>
      <w:ins w:id="229" w:author="Unknown">
        <w:r>
          <w:rPr>
            <w:color w:val="FFFFFF"/>
            <w:sz w:val="18"/>
            <w:szCs w:val="18"/>
          </w:rPr>
          <w:t>[root@worker-node2 ~]# yum  install kubeadm docker -y</w:t>
        </w:r>
      </w:ins>
    </w:p>
    <w:p w:rsidR="0047738C" w:rsidRDefault="0047738C" w:rsidP="0047738C">
      <w:pPr>
        <w:pStyle w:val="NormalWeb"/>
        <w:shd w:val="clear" w:color="auto" w:fill="FFFFFF"/>
        <w:spacing w:before="0" w:beforeAutospacing="0" w:after="240" w:afterAutospacing="0" w:line="336" w:lineRule="atLeast"/>
        <w:textAlignment w:val="baseline"/>
        <w:rPr>
          <w:ins w:id="230" w:author="Unknown"/>
          <w:rFonts w:ascii="Georgia" w:hAnsi="Georgia"/>
          <w:color w:val="000000"/>
        </w:rPr>
      </w:pPr>
      <w:ins w:id="231" w:author="Unknown">
        <w:r>
          <w:rPr>
            <w:rFonts w:ascii="Georgia" w:hAnsi="Georgia"/>
            <w:color w:val="000000"/>
          </w:rPr>
          <w:t>Start and enable docker service</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2" w:author="Unknown"/>
          <w:color w:val="FFFFFF"/>
          <w:sz w:val="18"/>
          <w:szCs w:val="18"/>
        </w:rPr>
      </w:pPr>
      <w:ins w:id="233" w:author="Unknown">
        <w:r>
          <w:rPr>
            <w:color w:val="FFFFFF"/>
            <w:sz w:val="18"/>
            <w:szCs w:val="18"/>
          </w:rPr>
          <w:t>[root@worker-node1 ~]# systemctl restart docker &amp;&amp; systemctl enable docker</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34" w:author="Unknown"/>
          <w:color w:val="FFFFFF"/>
          <w:sz w:val="18"/>
          <w:szCs w:val="18"/>
        </w:rPr>
      </w:pPr>
      <w:ins w:id="235" w:author="Unknown">
        <w:r>
          <w:rPr>
            <w:color w:val="FFFFFF"/>
            <w:sz w:val="18"/>
            <w:szCs w:val="18"/>
          </w:rPr>
          <w:lastRenderedPageBreak/>
          <w:t>[root@worker-node2 ~]# systemctl restart docker &amp;&amp; systemctl enable docker</w:t>
        </w:r>
      </w:ins>
    </w:p>
    <w:p w:rsidR="0047738C" w:rsidRDefault="0047738C" w:rsidP="0047738C">
      <w:pPr>
        <w:pStyle w:val="Heading4"/>
        <w:shd w:val="clear" w:color="auto" w:fill="FFFFFF"/>
        <w:spacing w:before="0" w:beforeAutospacing="0" w:after="0" w:afterAutospacing="0" w:line="312" w:lineRule="atLeast"/>
        <w:textAlignment w:val="baseline"/>
        <w:rPr>
          <w:ins w:id="236" w:author="Unknown"/>
          <w:rFonts w:ascii="inherit" w:hAnsi="inherit"/>
          <w:b w:val="0"/>
          <w:bCs w:val="0"/>
          <w:color w:val="155C8E"/>
          <w:spacing w:val="-5"/>
          <w:sz w:val="36"/>
          <w:szCs w:val="36"/>
        </w:rPr>
      </w:pPr>
      <w:ins w:id="237" w:author="Unknown">
        <w:r>
          <w:rPr>
            <w:rFonts w:ascii="inherit" w:hAnsi="inherit"/>
            <w:b w:val="0"/>
            <w:bCs w:val="0"/>
            <w:color w:val="800080"/>
            <w:spacing w:val="-5"/>
            <w:sz w:val="36"/>
            <w:szCs w:val="36"/>
            <w:bdr w:val="none" w:sz="0" w:space="0" w:color="auto" w:frame="1"/>
          </w:rPr>
          <w:t>Step 4: Now Join worker nodes to master node</w:t>
        </w:r>
      </w:ins>
    </w:p>
    <w:p w:rsidR="0047738C" w:rsidRDefault="0047738C" w:rsidP="0047738C">
      <w:pPr>
        <w:pStyle w:val="NormalWeb"/>
        <w:shd w:val="clear" w:color="auto" w:fill="FFFFFF"/>
        <w:spacing w:before="0" w:beforeAutospacing="0" w:after="240" w:afterAutospacing="0" w:line="336" w:lineRule="atLeast"/>
        <w:textAlignment w:val="baseline"/>
        <w:rPr>
          <w:ins w:id="238" w:author="Unknown"/>
          <w:rFonts w:ascii="Georgia" w:hAnsi="Georgia"/>
          <w:color w:val="000000"/>
        </w:rPr>
      </w:pPr>
      <w:ins w:id="239" w:author="Unknown">
        <w:r>
          <w:rPr>
            <w:rFonts w:ascii="Georgia" w:hAnsi="Georgia"/>
            <w:color w:val="000000"/>
          </w:rPr>
          <w:t>To join worker nodes to Master node, a token is required. Whenever kubernetes master initialized , then in the output we get command and token.  Copy that command and run on both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0" w:author="Unknown"/>
          <w:color w:val="FFFFFF"/>
          <w:sz w:val="18"/>
          <w:szCs w:val="18"/>
        </w:rPr>
      </w:pPr>
      <w:ins w:id="241" w:author="Unknown">
        <w:r>
          <w:rPr>
            <w:color w:val="FFFFFF"/>
            <w:sz w:val="18"/>
            <w:szCs w:val="18"/>
          </w:rPr>
          <w:t>[root@worker-node1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2" w:author="Unknown"/>
          <w:rFonts w:ascii="Georgia" w:hAnsi="Georgia"/>
          <w:color w:val="000000"/>
        </w:rPr>
      </w:pPr>
      <w:ins w:id="243" w:author="Unknown">
        <w:r>
          <w:rPr>
            <w:rFonts w:ascii="Georgia" w:hAnsi="Georgia"/>
            <w:color w:val="000000"/>
          </w:rPr>
          <w:t>Output of above command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4" w:author="Unknown"/>
          <w:rFonts w:ascii="Georgia" w:hAnsi="Georgia"/>
          <w:color w:val="000000"/>
        </w:rPr>
      </w:pPr>
      <w:r>
        <w:rPr>
          <w:rFonts w:ascii="Georgia" w:hAnsi="Georgia"/>
          <w:noProof/>
          <w:color w:val="155C8E"/>
          <w:bdr w:val="none" w:sz="0" w:space="0" w:color="auto" w:frame="1"/>
        </w:rPr>
        <w:drawing>
          <wp:inline distT="0" distB="0" distL="0" distR="0">
            <wp:extent cx="8924925" cy="2893628"/>
            <wp:effectExtent l="19050" t="0" r="9525" b="0"/>
            <wp:docPr id="4" name="Picture 4" descr="kubeadm-node1">
              <a:hlinkClick xmlns:a="http://schemas.openxmlformats.org/drawingml/2006/main" r:id="rId2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adm-node1">
                      <a:hlinkClick r:id="rId21" tooltip="&quot;&quot;"/>
                    </pic:cNvPr>
                    <pic:cNvPicPr>
                      <a:picLocks noChangeAspect="1" noChangeArrowheads="1"/>
                    </pic:cNvPicPr>
                  </pic:nvPicPr>
                  <pic:blipFill>
                    <a:blip r:embed="rId22"/>
                    <a:srcRect/>
                    <a:stretch>
                      <a:fillRect/>
                    </a:stretch>
                  </pic:blipFill>
                  <pic:spPr bwMode="auto">
                    <a:xfrm>
                      <a:off x="0" y="0"/>
                      <a:ext cx="8924925" cy="2893628"/>
                    </a:xfrm>
                    <a:prstGeom prst="rect">
                      <a:avLst/>
                    </a:prstGeom>
                    <a:noFill/>
                    <a:ln w="9525">
                      <a:noFill/>
                      <a:miter lim="800000"/>
                      <a:headEnd/>
                      <a:tailEnd/>
                    </a:ln>
                  </pic:spPr>
                </pic:pic>
              </a:graphicData>
            </a:graphic>
          </wp:inline>
        </w:drawing>
      </w:r>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45" w:author="Unknown"/>
          <w:color w:val="FFFFFF"/>
          <w:sz w:val="18"/>
          <w:szCs w:val="18"/>
        </w:rPr>
      </w:pPr>
      <w:ins w:id="246" w:author="Unknown">
        <w:r>
          <w:rPr>
            <w:color w:val="FFFFFF"/>
            <w:sz w:val="18"/>
            <w:szCs w:val="18"/>
          </w:rPr>
          <w:t>[root@worker-node2 ~]# kubeadm join --token a3bd48.1bc42347c3b35851 192.168.1.30:6443</w:t>
        </w:r>
      </w:ins>
    </w:p>
    <w:p w:rsidR="0047738C" w:rsidRDefault="0047738C" w:rsidP="0047738C">
      <w:pPr>
        <w:pStyle w:val="NormalWeb"/>
        <w:shd w:val="clear" w:color="auto" w:fill="FFFFFF"/>
        <w:spacing w:before="0" w:beforeAutospacing="0" w:after="240" w:afterAutospacing="0" w:line="336" w:lineRule="atLeast"/>
        <w:textAlignment w:val="baseline"/>
        <w:rPr>
          <w:ins w:id="247" w:author="Unknown"/>
          <w:rFonts w:ascii="Georgia" w:hAnsi="Georgia"/>
          <w:color w:val="000000"/>
        </w:rPr>
      </w:pPr>
      <w:ins w:id="248" w:author="Unknown">
        <w:r>
          <w:rPr>
            <w:rFonts w:ascii="Georgia" w:hAnsi="Georgia"/>
            <w:color w:val="000000"/>
          </w:rPr>
          <w:t>Output would be something like below</w:t>
        </w:r>
      </w:ins>
    </w:p>
    <w:p w:rsidR="0047738C" w:rsidRDefault="0047738C" w:rsidP="0047738C">
      <w:pPr>
        <w:pStyle w:val="NormalWeb"/>
        <w:shd w:val="clear" w:color="auto" w:fill="FFFFFF"/>
        <w:spacing w:before="0" w:beforeAutospacing="0" w:after="0" w:afterAutospacing="0" w:line="336" w:lineRule="atLeast"/>
        <w:textAlignment w:val="baseline"/>
        <w:rPr>
          <w:ins w:id="249" w:author="Unknown"/>
          <w:rFonts w:ascii="Georgia" w:hAnsi="Georgia"/>
          <w:color w:val="000000"/>
        </w:rPr>
      </w:pPr>
      <w:r>
        <w:rPr>
          <w:rFonts w:ascii="Georgia" w:hAnsi="Georgia"/>
          <w:noProof/>
          <w:color w:val="155C8E"/>
          <w:bdr w:val="none" w:sz="0" w:space="0" w:color="auto" w:frame="1"/>
        </w:rPr>
        <w:lastRenderedPageBreak/>
        <w:drawing>
          <wp:inline distT="0" distB="0" distL="0" distR="0">
            <wp:extent cx="9753600" cy="3124200"/>
            <wp:effectExtent l="19050" t="0" r="0" b="0"/>
            <wp:docPr id="5" name="Picture 5" descr="kubeadm-join-node2">
              <a:hlinkClick xmlns:a="http://schemas.openxmlformats.org/drawingml/2006/main" r:id="rId2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adm-join-node2">
                      <a:hlinkClick r:id="rId23" tooltip="&quot;&quot;"/>
                    </pic:cNvPr>
                    <pic:cNvPicPr>
                      <a:picLocks noChangeAspect="1" noChangeArrowheads="1"/>
                    </pic:cNvPicPr>
                  </pic:nvPicPr>
                  <pic:blipFill>
                    <a:blip r:embed="rId24"/>
                    <a:srcRect/>
                    <a:stretch>
                      <a:fillRect/>
                    </a:stretch>
                  </pic:blipFill>
                  <pic:spPr bwMode="auto">
                    <a:xfrm>
                      <a:off x="0" y="0"/>
                      <a:ext cx="9753600" cy="3124200"/>
                    </a:xfrm>
                    <a:prstGeom prst="rect">
                      <a:avLst/>
                    </a:prstGeom>
                    <a:noFill/>
                    <a:ln w="9525">
                      <a:noFill/>
                      <a:miter lim="800000"/>
                      <a:headEnd/>
                      <a:tailEnd/>
                    </a:ln>
                  </pic:spPr>
                </pic:pic>
              </a:graphicData>
            </a:graphic>
          </wp:inline>
        </w:drawing>
      </w:r>
    </w:p>
    <w:p w:rsidR="0047738C" w:rsidRDefault="0047738C" w:rsidP="0047738C">
      <w:pPr>
        <w:pStyle w:val="NormalWeb"/>
        <w:shd w:val="clear" w:color="auto" w:fill="FFFFFF"/>
        <w:spacing w:before="0" w:beforeAutospacing="0" w:after="240" w:afterAutospacing="0" w:line="336" w:lineRule="atLeast"/>
        <w:textAlignment w:val="baseline"/>
        <w:rPr>
          <w:ins w:id="250" w:author="Unknown"/>
          <w:rFonts w:ascii="Georgia" w:hAnsi="Georgia"/>
          <w:color w:val="000000"/>
        </w:rPr>
      </w:pPr>
      <w:ins w:id="251" w:author="Unknown">
        <w:r>
          <w:rPr>
            <w:rFonts w:ascii="Georgia" w:hAnsi="Georgia"/>
            <w:color w:val="000000"/>
          </w:rPr>
          <w:t>Now verify Nodes status from master node using kubectl command</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2" w:author="Unknown"/>
          <w:color w:val="FFFFFF"/>
          <w:sz w:val="18"/>
          <w:szCs w:val="18"/>
        </w:rPr>
      </w:pPr>
      <w:ins w:id="253" w:author="Unknown">
        <w:r>
          <w:rPr>
            <w:color w:val="FFFFFF"/>
            <w:sz w:val="18"/>
            <w:szCs w:val="18"/>
          </w:rPr>
          <w:t>[root@k8s-master ~]# kubectl get nodes</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4" w:author="Unknown"/>
          <w:color w:val="FFFFFF"/>
          <w:sz w:val="18"/>
          <w:szCs w:val="18"/>
        </w:rPr>
      </w:pPr>
      <w:ins w:id="255" w:author="Unknown">
        <w:r>
          <w:rPr>
            <w:color w:val="FFFFFF"/>
            <w:sz w:val="18"/>
            <w:szCs w:val="18"/>
          </w:rPr>
          <w:t>NAME           STATUS    AGE       VERSION</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6" w:author="Unknown"/>
          <w:color w:val="FFFFFF"/>
          <w:sz w:val="18"/>
          <w:szCs w:val="18"/>
        </w:rPr>
      </w:pPr>
      <w:ins w:id="257" w:author="Unknown">
        <w:r>
          <w:rPr>
            <w:color w:val="FFFFFF"/>
            <w:sz w:val="18"/>
            <w:szCs w:val="18"/>
          </w:rPr>
          <w:t>k8s-master     Ready     2h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58" w:author="Unknown"/>
          <w:color w:val="FFFFFF"/>
          <w:sz w:val="18"/>
          <w:szCs w:val="18"/>
        </w:rPr>
      </w:pPr>
      <w:ins w:id="259" w:author="Unknown">
        <w:r>
          <w:rPr>
            <w:color w:val="FFFFFF"/>
            <w:sz w:val="18"/>
            <w:szCs w:val="18"/>
          </w:rPr>
          <w:t>worker-node1   Ready     20m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0" w:author="Unknown"/>
          <w:color w:val="FFFFFF"/>
          <w:sz w:val="18"/>
          <w:szCs w:val="18"/>
        </w:rPr>
      </w:pPr>
      <w:ins w:id="261" w:author="Unknown">
        <w:r>
          <w:rPr>
            <w:color w:val="FFFFFF"/>
            <w:sz w:val="18"/>
            <w:szCs w:val="18"/>
          </w:rPr>
          <w:t>worker-node2   Ready     18m       v1.7.5</w:t>
        </w:r>
      </w:ins>
    </w:p>
    <w:p w:rsidR="0047738C" w:rsidRDefault="0047738C" w:rsidP="0047738C">
      <w:pPr>
        <w:pStyle w:val="HTMLPreformatted"/>
        <w:pBdr>
          <w:top w:val="single" w:sz="6" w:space="14" w:color="DDDDDD"/>
          <w:left w:val="single" w:sz="6" w:space="15" w:color="DDDDDD"/>
          <w:bottom w:val="single" w:sz="6" w:space="14" w:color="DDDDDD"/>
          <w:right w:val="single" w:sz="6" w:space="15" w:color="DDDDDD"/>
        </w:pBdr>
        <w:shd w:val="clear" w:color="auto" w:fill="363636"/>
        <w:spacing w:before="225" w:after="225" w:line="285" w:lineRule="atLeast"/>
        <w:textAlignment w:val="baseline"/>
        <w:rPr>
          <w:ins w:id="262" w:author="Unknown"/>
          <w:color w:val="FFFFFF"/>
          <w:sz w:val="18"/>
          <w:szCs w:val="18"/>
        </w:rPr>
      </w:pPr>
      <w:ins w:id="263" w:author="Unknown">
        <w:r>
          <w:rPr>
            <w:color w:val="FFFFFF"/>
            <w:sz w:val="18"/>
            <w:szCs w:val="18"/>
          </w:rPr>
          <w:t>[root@k8s-master ~]#</w:t>
        </w:r>
      </w:ins>
    </w:p>
    <w:p w:rsidR="0047738C" w:rsidRDefault="0047738C" w:rsidP="0047738C">
      <w:pPr>
        <w:pStyle w:val="NormalWeb"/>
        <w:shd w:val="clear" w:color="auto" w:fill="FFFFFF"/>
        <w:spacing w:before="0" w:beforeAutospacing="0" w:after="240" w:afterAutospacing="0" w:line="336" w:lineRule="atLeast"/>
        <w:textAlignment w:val="baseline"/>
        <w:rPr>
          <w:ins w:id="264" w:author="Unknown"/>
          <w:rFonts w:ascii="Georgia" w:hAnsi="Georgia"/>
          <w:color w:val="000000"/>
        </w:rPr>
      </w:pPr>
      <w:ins w:id="265" w:author="Unknown">
        <w:r>
          <w:rPr>
            <w:rFonts w:ascii="Georgia" w:hAnsi="Georgia"/>
            <w:color w:val="000000"/>
          </w:rPr>
          <w:t>As we can see master and worker nodes are in ready status. This concludes that kubernetes 1.7 has been installed successfully and also we have successfully joined two worker nodes.  Now we can create pods and services.</w:t>
        </w:r>
      </w:ins>
    </w:p>
    <w:p w:rsidR="0047738C" w:rsidRDefault="00154025" w:rsidP="00FC2A42">
      <w:r>
        <w:tab/>
      </w:r>
      <w:r>
        <w:tab/>
      </w:r>
      <w:r>
        <w:tab/>
      </w:r>
      <w:r>
        <w:tab/>
      </w:r>
      <w:r>
        <w:tab/>
      </w:r>
    </w:p>
    <w:p w:rsidR="0047738C" w:rsidRDefault="0047738C" w:rsidP="00FC2A42"/>
    <w:p w:rsidR="0047738C" w:rsidRDefault="0047738C" w:rsidP="00FC2A42"/>
    <w:sectPr w:rsidR="0047738C" w:rsidSect="00BC04B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D57" w:rsidRDefault="00EE2D57" w:rsidP="00471E16">
      <w:pPr>
        <w:spacing w:after="0" w:line="240" w:lineRule="auto"/>
      </w:pPr>
      <w:r>
        <w:separator/>
      </w:r>
    </w:p>
  </w:endnote>
  <w:endnote w:type="continuationSeparator" w:id="1">
    <w:p w:rsidR="00EE2D57" w:rsidRDefault="00EE2D57" w:rsidP="00471E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ontAwesom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D57" w:rsidRDefault="00EE2D57" w:rsidP="00471E16">
      <w:pPr>
        <w:spacing w:after="0" w:line="240" w:lineRule="auto"/>
      </w:pPr>
      <w:r>
        <w:separator/>
      </w:r>
    </w:p>
  </w:footnote>
  <w:footnote w:type="continuationSeparator" w:id="1">
    <w:p w:rsidR="00EE2D57" w:rsidRDefault="00EE2D57" w:rsidP="00471E1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084" w:rsidRDefault="006640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B5667"/>
    <w:multiLevelType w:val="multilevel"/>
    <w:tmpl w:val="E7E0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F82474"/>
    <w:multiLevelType w:val="hybridMultilevel"/>
    <w:tmpl w:val="A126B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32CFB"/>
    <w:multiLevelType w:val="hybridMultilevel"/>
    <w:tmpl w:val="6632FB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6061D"/>
    <w:multiLevelType w:val="hybridMultilevel"/>
    <w:tmpl w:val="C82AB0E8"/>
    <w:lvl w:ilvl="0" w:tplc="6066C382">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4">
    <w:nsid w:val="16E74F61"/>
    <w:multiLevelType w:val="hybridMultilevel"/>
    <w:tmpl w:val="909A01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9A5971"/>
    <w:multiLevelType w:val="hybridMultilevel"/>
    <w:tmpl w:val="0250FA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25DD7"/>
    <w:multiLevelType w:val="hybridMultilevel"/>
    <w:tmpl w:val="65389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30FD2"/>
    <w:multiLevelType w:val="multilevel"/>
    <w:tmpl w:val="28E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B58C1"/>
    <w:multiLevelType w:val="hybridMultilevel"/>
    <w:tmpl w:val="0FC8A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387D35"/>
    <w:multiLevelType w:val="multilevel"/>
    <w:tmpl w:val="3E0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5158F9"/>
    <w:multiLevelType w:val="hybridMultilevel"/>
    <w:tmpl w:val="BAB43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1212B"/>
    <w:multiLevelType w:val="hybridMultilevel"/>
    <w:tmpl w:val="02141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104C25"/>
    <w:multiLevelType w:val="hybridMultilevel"/>
    <w:tmpl w:val="F092B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D42F22"/>
    <w:multiLevelType w:val="hybridMultilevel"/>
    <w:tmpl w:val="5B66BD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3D225F"/>
    <w:multiLevelType w:val="multilevel"/>
    <w:tmpl w:val="7DA2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EB0275"/>
    <w:multiLevelType w:val="hybridMultilevel"/>
    <w:tmpl w:val="682E37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2F4DEC"/>
    <w:multiLevelType w:val="multilevel"/>
    <w:tmpl w:val="3D64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A66120"/>
    <w:multiLevelType w:val="hybridMultilevel"/>
    <w:tmpl w:val="E8803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5D5576"/>
    <w:multiLevelType w:val="hybridMultilevel"/>
    <w:tmpl w:val="E05A6736"/>
    <w:lvl w:ilvl="0" w:tplc="1278F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E811AA"/>
    <w:multiLevelType w:val="multilevel"/>
    <w:tmpl w:val="98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15671F"/>
    <w:multiLevelType w:val="hybridMultilevel"/>
    <w:tmpl w:val="D86C5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365461"/>
    <w:multiLevelType w:val="multilevel"/>
    <w:tmpl w:val="C24E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2251C1"/>
    <w:multiLevelType w:val="multilevel"/>
    <w:tmpl w:val="4BB4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802D6C"/>
    <w:multiLevelType w:val="hybridMultilevel"/>
    <w:tmpl w:val="7E02A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BB5308"/>
    <w:multiLevelType w:val="hybridMultilevel"/>
    <w:tmpl w:val="711A6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9"/>
  </w:num>
  <w:num w:numId="4">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3"/>
  </w:num>
  <w:num w:numId="10">
    <w:abstractNumId w:val="17"/>
  </w:num>
  <w:num w:numId="11">
    <w:abstractNumId w:val="4"/>
  </w:num>
  <w:num w:numId="12">
    <w:abstractNumId w:val="1"/>
  </w:num>
  <w:num w:numId="13">
    <w:abstractNumId w:val="10"/>
  </w:num>
  <w:num w:numId="14">
    <w:abstractNumId w:val="18"/>
  </w:num>
  <w:num w:numId="15">
    <w:abstractNumId w:val="12"/>
  </w:num>
  <w:num w:numId="16">
    <w:abstractNumId w:val="20"/>
  </w:num>
  <w:num w:numId="17">
    <w:abstractNumId w:val="2"/>
  </w:num>
  <w:num w:numId="18">
    <w:abstractNumId w:val="24"/>
  </w:num>
  <w:num w:numId="19">
    <w:abstractNumId w:val="8"/>
  </w:num>
  <w:num w:numId="20">
    <w:abstractNumId w:val="5"/>
  </w:num>
  <w:num w:numId="21">
    <w:abstractNumId w:val="3"/>
  </w:num>
  <w:num w:numId="22">
    <w:abstractNumId w:val="15"/>
  </w:num>
  <w:num w:numId="23">
    <w:abstractNumId w:val="11"/>
  </w:num>
  <w:num w:numId="24">
    <w:abstractNumId w:val="6"/>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722027"/>
    <w:rsid w:val="000052ED"/>
    <w:rsid w:val="0001127E"/>
    <w:rsid w:val="000139A5"/>
    <w:rsid w:val="00013B15"/>
    <w:rsid w:val="0001463E"/>
    <w:rsid w:val="00025E60"/>
    <w:rsid w:val="00031507"/>
    <w:rsid w:val="00033755"/>
    <w:rsid w:val="00040F8C"/>
    <w:rsid w:val="00041B23"/>
    <w:rsid w:val="0004322E"/>
    <w:rsid w:val="00043E9F"/>
    <w:rsid w:val="00052262"/>
    <w:rsid w:val="0005398F"/>
    <w:rsid w:val="0007160E"/>
    <w:rsid w:val="00071F3A"/>
    <w:rsid w:val="000819DE"/>
    <w:rsid w:val="00082E2F"/>
    <w:rsid w:val="00083A03"/>
    <w:rsid w:val="000841C6"/>
    <w:rsid w:val="00087F70"/>
    <w:rsid w:val="00091620"/>
    <w:rsid w:val="000917CC"/>
    <w:rsid w:val="000929F7"/>
    <w:rsid w:val="00095271"/>
    <w:rsid w:val="000A33FD"/>
    <w:rsid w:val="000A3FBD"/>
    <w:rsid w:val="000A7B0C"/>
    <w:rsid w:val="000B2066"/>
    <w:rsid w:val="000B3A27"/>
    <w:rsid w:val="000B44EE"/>
    <w:rsid w:val="000B51F3"/>
    <w:rsid w:val="000B6468"/>
    <w:rsid w:val="000C102A"/>
    <w:rsid w:val="000C31E0"/>
    <w:rsid w:val="000C55C6"/>
    <w:rsid w:val="000D1E06"/>
    <w:rsid w:val="000D220A"/>
    <w:rsid w:val="000D47D7"/>
    <w:rsid w:val="000D4858"/>
    <w:rsid w:val="000E2861"/>
    <w:rsid w:val="000E5D96"/>
    <w:rsid w:val="000E7085"/>
    <w:rsid w:val="000E739E"/>
    <w:rsid w:val="000F02EE"/>
    <w:rsid w:val="000F749A"/>
    <w:rsid w:val="001004F6"/>
    <w:rsid w:val="00100D07"/>
    <w:rsid w:val="001013A3"/>
    <w:rsid w:val="001109F5"/>
    <w:rsid w:val="00111A42"/>
    <w:rsid w:val="00111BA6"/>
    <w:rsid w:val="0011270C"/>
    <w:rsid w:val="00114F95"/>
    <w:rsid w:val="00116C43"/>
    <w:rsid w:val="00121C06"/>
    <w:rsid w:val="00121E33"/>
    <w:rsid w:val="001223C7"/>
    <w:rsid w:val="0012473D"/>
    <w:rsid w:val="00126F37"/>
    <w:rsid w:val="0012778B"/>
    <w:rsid w:val="00131368"/>
    <w:rsid w:val="00131EBB"/>
    <w:rsid w:val="00137834"/>
    <w:rsid w:val="00140747"/>
    <w:rsid w:val="00141B0E"/>
    <w:rsid w:val="00141E76"/>
    <w:rsid w:val="00146805"/>
    <w:rsid w:val="001474D1"/>
    <w:rsid w:val="00150A0B"/>
    <w:rsid w:val="001526C2"/>
    <w:rsid w:val="00153BEB"/>
    <w:rsid w:val="00153ED0"/>
    <w:rsid w:val="00154025"/>
    <w:rsid w:val="0016280B"/>
    <w:rsid w:val="00165A57"/>
    <w:rsid w:val="00171308"/>
    <w:rsid w:val="00172F04"/>
    <w:rsid w:val="001803BA"/>
    <w:rsid w:val="00192B19"/>
    <w:rsid w:val="001A0F15"/>
    <w:rsid w:val="001A10F8"/>
    <w:rsid w:val="001A15F7"/>
    <w:rsid w:val="001A33F0"/>
    <w:rsid w:val="001A3E60"/>
    <w:rsid w:val="001A5AC4"/>
    <w:rsid w:val="001A7413"/>
    <w:rsid w:val="001B3AFC"/>
    <w:rsid w:val="001B5D62"/>
    <w:rsid w:val="001C6318"/>
    <w:rsid w:val="001C6D70"/>
    <w:rsid w:val="001C7142"/>
    <w:rsid w:val="001D2BA8"/>
    <w:rsid w:val="001D43AA"/>
    <w:rsid w:val="001D6DA2"/>
    <w:rsid w:val="001E1B8C"/>
    <w:rsid w:val="001F07DF"/>
    <w:rsid w:val="001F6FB3"/>
    <w:rsid w:val="00207200"/>
    <w:rsid w:val="002100E5"/>
    <w:rsid w:val="00214673"/>
    <w:rsid w:val="00215B8F"/>
    <w:rsid w:val="0022056F"/>
    <w:rsid w:val="00222B0F"/>
    <w:rsid w:val="002311FC"/>
    <w:rsid w:val="00231E47"/>
    <w:rsid w:val="0023306C"/>
    <w:rsid w:val="00233337"/>
    <w:rsid w:val="00235155"/>
    <w:rsid w:val="00236819"/>
    <w:rsid w:val="002403E7"/>
    <w:rsid w:val="00247A17"/>
    <w:rsid w:val="002509A5"/>
    <w:rsid w:val="00252C4A"/>
    <w:rsid w:val="00254764"/>
    <w:rsid w:val="0026122D"/>
    <w:rsid w:val="002625E1"/>
    <w:rsid w:val="00265A93"/>
    <w:rsid w:val="00265C31"/>
    <w:rsid w:val="00270E68"/>
    <w:rsid w:val="002711D0"/>
    <w:rsid w:val="002729C0"/>
    <w:rsid w:val="00272B5A"/>
    <w:rsid w:val="00286F45"/>
    <w:rsid w:val="002A4730"/>
    <w:rsid w:val="002B08CC"/>
    <w:rsid w:val="002B55FD"/>
    <w:rsid w:val="002D10F8"/>
    <w:rsid w:val="002D1C60"/>
    <w:rsid w:val="002D3329"/>
    <w:rsid w:val="002D4CE7"/>
    <w:rsid w:val="002E5774"/>
    <w:rsid w:val="002E664E"/>
    <w:rsid w:val="002E6DCC"/>
    <w:rsid w:val="002E6FB6"/>
    <w:rsid w:val="002F149E"/>
    <w:rsid w:val="002F6A5C"/>
    <w:rsid w:val="002F6F83"/>
    <w:rsid w:val="002F72DC"/>
    <w:rsid w:val="002F7C8C"/>
    <w:rsid w:val="00301AF4"/>
    <w:rsid w:val="00303E98"/>
    <w:rsid w:val="0030646E"/>
    <w:rsid w:val="003123BA"/>
    <w:rsid w:val="0031796A"/>
    <w:rsid w:val="00326E5A"/>
    <w:rsid w:val="00340CE3"/>
    <w:rsid w:val="00340D08"/>
    <w:rsid w:val="00341AD9"/>
    <w:rsid w:val="00341BA2"/>
    <w:rsid w:val="00343931"/>
    <w:rsid w:val="00346CA9"/>
    <w:rsid w:val="00347E46"/>
    <w:rsid w:val="00357DFA"/>
    <w:rsid w:val="0036146C"/>
    <w:rsid w:val="003639CA"/>
    <w:rsid w:val="003703FE"/>
    <w:rsid w:val="00385282"/>
    <w:rsid w:val="003922C0"/>
    <w:rsid w:val="00394AE8"/>
    <w:rsid w:val="003A0BA3"/>
    <w:rsid w:val="003A18F9"/>
    <w:rsid w:val="003A5D33"/>
    <w:rsid w:val="003B0E9B"/>
    <w:rsid w:val="003B239C"/>
    <w:rsid w:val="003B592F"/>
    <w:rsid w:val="003C06D7"/>
    <w:rsid w:val="003C22EF"/>
    <w:rsid w:val="003D039C"/>
    <w:rsid w:val="003D4A77"/>
    <w:rsid w:val="003D6534"/>
    <w:rsid w:val="003E0B78"/>
    <w:rsid w:val="003E489F"/>
    <w:rsid w:val="003F58CB"/>
    <w:rsid w:val="003F613C"/>
    <w:rsid w:val="003F7C84"/>
    <w:rsid w:val="004071F7"/>
    <w:rsid w:val="0040764A"/>
    <w:rsid w:val="00420123"/>
    <w:rsid w:val="00426963"/>
    <w:rsid w:val="00426E8C"/>
    <w:rsid w:val="00436E3F"/>
    <w:rsid w:val="00443CAE"/>
    <w:rsid w:val="00446CA7"/>
    <w:rsid w:val="004633B6"/>
    <w:rsid w:val="0046702B"/>
    <w:rsid w:val="004704FF"/>
    <w:rsid w:val="00471E16"/>
    <w:rsid w:val="00472D08"/>
    <w:rsid w:val="00474EC7"/>
    <w:rsid w:val="00476748"/>
    <w:rsid w:val="0047738C"/>
    <w:rsid w:val="00480AF1"/>
    <w:rsid w:val="00480CF9"/>
    <w:rsid w:val="00485C39"/>
    <w:rsid w:val="00491B76"/>
    <w:rsid w:val="00492A6D"/>
    <w:rsid w:val="0049551C"/>
    <w:rsid w:val="004A0EE3"/>
    <w:rsid w:val="004A11B0"/>
    <w:rsid w:val="004B50D0"/>
    <w:rsid w:val="004B5E30"/>
    <w:rsid w:val="004C1797"/>
    <w:rsid w:val="004C4619"/>
    <w:rsid w:val="004C61EC"/>
    <w:rsid w:val="004D087C"/>
    <w:rsid w:val="004D2D69"/>
    <w:rsid w:val="004E31F7"/>
    <w:rsid w:val="004F36AC"/>
    <w:rsid w:val="004F426D"/>
    <w:rsid w:val="004F63B4"/>
    <w:rsid w:val="004F650C"/>
    <w:rsid w:val="004F6A68"/>
    <w:rsid w:val="00500637"/>
    <w:rsid w:val="005074D6"/>
    <w:rsid w:val="0051018C"/>
    <w:rsid w:val="00515653"/>
    <w:rsid w:val="00516C05"/>
    <w:rsid w:val="0052125B"/>
    <w:rsid w:val="005230D5"/>
    <w:rsid w:val="00523401"/>
    <w:rsid w:val="00523A54"/>
    <w:rsid w:val="00526243"/>
    <w:rsid w:val="00530B22"/>
    <w:rsid w:val="00530E2F"/>
    <w:rsid w:val="00534B9F"/>
    <w:rsid w:val="00536510"/>
    <w:rsid w:val="00543283"/>
    <w:rsid w:val="00545707"/>
    <w:rsid w:val="00545C94"/>
    <w:rsid w:val="005525F3"/>
    <w:rsid w:val="00555ED5"/>
    <w:rsid w:val="00571112"/>
    <w:rsid w:val="005824FB"/>
    <w:rsid w:val="005825CE"/>
    <w:rsid w:val="00595055"/>
    <w:rsid w:val="005960DA"/>
    <w:rsid w:val="00596B7C"/>
    <w:rsid w:val="00597FB8"/>
    <w:rsid w:val="005A0E45"/>
    <w:rsid w:val="005A1080"/>
    <w:rsid w:val="005B27C9"/>
    <w:rsid w:val="005B513D"/>
    <w:rsid w:val="005B69C2"/>
    <w:rsid w:val="005B6EFF"/>
    <w:rsid w:val="005B7B30"/>
    <w:rsid w:val="005C23EE"/>
    <w:rsid w:val="005C2720"/>
    <w:rsid w:val="005D02ED"/>
    <w:rsid w:val="005D07E0"/>
    <w:rsid w:val="005D62F4"/>
    <w:rsid w:val="005E04B6"/>
    <w:rsid w:val="005E215E"/>
    <w:rsid w:val="005E6A36"/>
    <w:rsid w:val="005F7D2F"/>
    <w:rsid w:val="0060495E"/>
    <w:rsid w:val="00606556"/>
    <w:rsid w:val="00615085"/>
    <w:rsid w:val="0061656D"/>
    <w:rsid w:val="00620683"/>
    <w:rsid w:val="00622F0D"/>
    <w:rsid w:val="00627538"/>
    <w:rsid w:val="006402B4"/>
    <w:rsid w:val="00643F8C"/>
    <w:rsid w:val="00646977"/>
    <w:rsid w:val="00657F4C"/>
    <w:rsid w:val="00661BF1"/>
    <w:rsid w:val="00664084"/>
    <w:rsid w:val="006646FF"/>
    <w:rsid w:val="00670996"/>
    <w:rsid w:val="0067318F"/>
    <w:rsid w:val="00673B04"/>
    <w:rsid w:val="00676A85"/>
    <w:rsid w:val="00676D99"/>
    <w:rsid w:val="006828FD"/>
    <w:rsid w:val="00685F63"/>
    <w:rsid w:val="00690B5B"/>
    <w:rsid w:val="00691646"/>
    <w:rsid w:val="00691CFA"/>
    <w:rsid w:val="00693E1E"/>
    <w:rsid w:val="00696392"/>
    <w:rsid w:val="00696D72"/>
    <w:rsid w:val="006B408D"/>
    <w:rsid w:val="006B51D1"/>
    <w:rsid w:val="006B7EE0"/>
    <w:rsid w:val="006C12DA"/>
    <w:rsid w:val="006C2125"/>
    <w:rsid w:val="006C3EC5"/>
    <w:rsid w:val="006C51EC"/>
    <w:rsid w:val="006C6127"/>
    <w:rsid w:val="006D531A"/>
    <w:rsid w:val="006F5DF9"/>
    <w:rsid w:val="007023C1"/>
    <w:rsid w:val="007046FA"/>
    <w:rsid w:val="00707755"/>
    <w:rsid w:val="00707D0E"/>
    <w:rsid w:val="00710A91"/>
    <w:rsid w:val="00710E58"/>
    <w:rsid w:val="007204B5"/>
    <w:rsid w:val="00722027"/>
    <w:rsid w:val="00725922"/>
    <w:rsid w:val="00725BE6"/>
    <w:rsid w:val="00725BF0"/>
    <w:rsid w:val="007279D1"/>
    <w:rsid w:val="0073208F"/>
    <w:rsid w:val="007334E8"/>
    <w:rsid w:val="00735D0D"/>
    <w:rsid w:val="00740B56"/>
    <w:rsid w:val="00743726"/>
    <w:rsid w:val="0075205D"/>
    <w:rsid w:val="007602D9"/>
    <w:rsid w:val="00761643"/>
    <w:rsid w:val="007648E2"/>
    <w:rsid w:val="00765490"/>
    <w:rsid w:val="00773988"/>
    <w:rsid w:val="007764D3"/>
    <w:rsid w:val="007769B2"/>
    <w:rsid w:val="00782341"/>
    <w:rsid w:val="00785452"/>
    <w:rsid w:val="007917EC"/>
    <w:rsid w:val="007A138D"/>
    <w:rsid w:val="007A3B8F"/>
    <w:rsid w:val="007A3E65"/>
    <w:rsid w:val="007A47EA"/>
    <w:rsid w:val="007A5355"/>
    <w:rsid w:val="007A6860"/>
    <w:rsid w:val="007C0E71"/>
    <w:rsid w:val="007C30D1"/>
    <w:rsid w:val="007D0ABE"/>
    <w:rsid w:val="007E0BC8"/>
    <w:rsid w:val="007F62A3"/>
    <w:rsid w:val="007F79BB"/>
    <w:rsid w:val="00800147"/>
    <w:rsid w:val="008006E5"/>
    <w:rsid w:val="008025E1"/>
    <w:rsid w:val="00802D51"/>
    <w:rsid w:val="008049BB"/>
    <w:rsid w:val="00807307"/>
    <w:rsid w:val="0082344C"/>
    <w:rsid w:val="00831629"/>
    <w:rsid w:val="0083431D"/>
    <w:rsid w:val="00850637"/>
    <w:rsid w:val="00854ABA"/>
    <w:rsid w:val="008571E7"/>
    <w:rsid w:val="008601A1"/>
    <w:rsid w:val="00860826"/>
    <w:rsid w:val="008634F0"/>
    <w:rsid w:val="00865DB7"/>
    <w:rsid w:val="00870216"/>
    <w:rsid w:val="008705DB"/>
    <w:rsid w:val="0087110D"/>
    <w:rsid w:val="008727CB"/>
    <w:rsid w:val="00876905"/>
    <w:rsid w:val="008770C2"/>
    <w:rsid w:val="00881774"/>
    <w:rsid w:val="00881822"/>
    <w:rsid w:val="00885CA1"/>
    <w:rsid w:val="00885F19"/>
    <w:rsid w:val="00890745"/>
    <w:rsid w:val="00894EFC"/>
    <w:rsid w:val="008A5DA9"/>
    <w:rsid w:val="008B4CE2"/>
    <w:rsid w:val="008B5FC5"/>
    <w:rsid w:val="008C3F90"/>
    <w:rsid w:val="008C41AE"/>
    <w:rsid w:val="008C7C9E"/>
    <w:rsid w:val="008D538B"/>
    <w:rsid w:val="008E0DDE"/>
    <w:rsid w:val="008E3E6A"/>
    <w:rsid w:val="008E57DC"/>
    <w:rsid w:val="008F0564"/>
    <w:rsid w:val="008F0F84"/>
    <w:rsid w:val="008F3729"/>
    <w:rsid w:val="008F537B"/>
    <w:rsid w:val="008F57EE"/>
    <w:rsid w:val="008F5D21"/>
    <w:rsid w:val="008F5FCF"/>
    <w:rsid w:val="008F7503"/>
    <w:rsid w:val="0091383F"/>
    <w:rsid w:val="0091677A"/>
    <w:rsid w:val="00916D3B"/>
    <w:rsid w:val="00916E0B"/>
    <w:rsid w:val="00917F6B"/>
    <w:rsid w:val="009208D9"/>
    <w:rsid w:val="0092616E"/>
    <w:rsid w:val="009272C6"/>
    <w:rsid w:val="00932118"/>
    <w:rsid w:val="009359F3"/>
    <w:rsid w:val="00935E47"/>
    <w:rsid w:val="009368FE"/>
    <w:rsid w:val="00940408"/>
    <w:rsid w:val="009418AC"/>
    <w:rsid w:val="00947749"/>
    <w:rsid w:val="00950902"/>
    <w:rsid w:val="00954BE4"/>
    <w:rsid w:val="009568A7"/>
    <w:rsid w:val="00956FA4"/>
    <w:rsid w:val="00965F89"/>
    <w:rsid w:val="00966BD2"/>
    <w:rsid w:val="00971430"/>
    <w:rsid w:val="00976A4C"/>
    <w:rsid w:val="00980B68"/>
    <w:rsid w:val="009A47E3"/>
    <w:rsid w:val="009A4D7F"/>
    <w:rsid w:val="009A7DAB"/>
    <w:rsid w:val="009B0F3B"/>
    <w:rsid w:val="009B7C8F"/>
    <w:rsid w:val="009C15C5"/>
    <w:rsid w:val="009C40E8"/>
    <w:rsid w:val="009D3B74"/>
    <w:rsid w:val="009D3F6F"/>
    <w:rsid w:val="009E1A1E"/>
    <w:rsid w:val="009F122B"/>
    <w:rsid w:val="009F624D"/>
    <w:rsid w:val="00A01E9F"/>
    <w:rsid w:val="00A138BE"/>
    <w:rsid w:val="00A138DD"/>
    <w:rsid w:val="00A147A0"/>
    <w:rsid w:val="00A14805"/>
    <w:rsid w:val="00A14F66"/>
    <w:rsid w:val="00A15CC5"/>
    <w:rsid w:val="00A3207E"/>
    <w:rsid w:val="00A3402B"/>
    <w:rsid w:val="00A34520"/>
    <w:rsid w:val="00A35A12"/>
    <w:rsid w:val="00A4185E"/>
    <w:rsid w:val="00A45AAD"/>
    <w:rsid w:val="00A47075"/>
    <w:rsid w:val="00A5115C"/>
    <w:rsid w:val="00A55014"/>
    <w:rsid w:val="00A6556D"/>
    <w:rsid w:val="00A709EF"/>
    <w:rsid w:val="00A807C3"/>
    <w:rsid w:val="00A84449"/>
    <w:rsid w:val="00A9080C"/>
    <w:rsid w:val="00A91CCB"/>
    <w:rsid w:val="00A969CA"/>
    <w:rsid w:val="00A97E2E"/>
    <w:rsid w:val="00AA2F54"/>
    <w:rsid w:val="00AA3D02"/>
    <w:rsid w:val="00AA7298"/>
    <w:rsid w:val="00AC08E9"/>
    <w:rsid w:val="00AC5BAB"/>
    <w:rsid w:val="00AD0DFD"/>
    <w:rsid w:val="00AD36D2"/>
    <w:rsid w:val="00AD6544"/>
    <w:rsid w:val="00AE02F3"/>
    <w:rsid w:val="00AE4ABB"/>
    <w:rsid w:val="00AF5A6F"/>
    <w:rsid w:val="00B024A5"/>
    <w:rsid w:val="00B03FFC"/>
    <w:rsid w:val="00B04FA0"/>
    <w:rsid w:val="00B06292"/>
    <w:rsid w:val="00B15594"/>
    <w:rsid w:val="00B16722"/>
    <w:rsid w:val="00B20045"/>
    <w:rsid w:val="00B363DA"/>
    <w:rsid w:val="00B50684"/>
    <w:rsid w:val="00B513ED"/>
    <w:rsid w:val="00B541BA"/>
    <w:rsid w:val="00B674BD"/>
    <w:rsid w:val="00B705A6"/>
    <w:rsid w:val="00B70C81"/>
    <w:rsid w:val="00B71519"/>
    <w:rsid w:val="00B718AD"/>
    <w:rsid w:val="00B72238"/>
    <w:rsid w:val="00B73F28"/>
    <w:rsid w:val="00B76DFD"/>
    <w:rsid w:val="00B774EC"/>
    <w:rsid w:val="00B817B3"/>
    <w:rsid w:val="00B90E9D"/>
    <w:rsid w:val="00B92E5C"/>
    <w:rsid w:val="00B94C1D"/>
    <w:rsid w:val="00B9590C"/>
    <w:rsid w:val="00B977ED"/>
    <w:rsid w:val="00BA1415"/>
    <w:rsid w:val="00BA16E4"/>
    <w:rsid w:val="00BA196E"/>
    <w:rsid w:val="00BA1EE6"/>
    <w:rsid w:val="00BB3BB9"/>
    <w:rsid w:val="00BC04BF"/>
    <w:rsid w:val="00BC37BD"/>
    <w:rsid w:val="00BC429C"/>
    <w:rsid w:val="00BD03FC"/>
    <w:rsid w:val="00BD30FD"/>
    <w:rsid w:val="00BD3570"/>
    <w:rsid w:val="00BD448A"/>
    <w:rsid w:val="00BD4852"/>
    <w:rsid w:val="00BD5F07"/>
    <w:rsid w:val="00BD63C9"/>
    <w:rsid w:val="00BD7A07"/>
    <w:rsid w:val="00BE0536"/>
    <w:rsid w:val="00BE0CC9"/>
    <w:rsid w:val="00BE2A4F"/>
    <w:rsid w:val="00BE2B56"/>
    <w:rsid w:val="00BE2FB5"/>
    <w:rsid w:val="00BF3E21"/>
    <w:rsid w:val="00C02DC8"/>
    <w:rsid w:val="00C030C8"/>
    <w:rsid w:val="00C04233"/>
    <w:rsid w:val="00C04C23"/>
    <w:rsid w:val="00C04F93"/>
    <w:rsid w:val="00C0637D"/>
    <w:rsid w:val="00C07BCE"/>
    <w:rsid w:val="00C07BE9"/>
    <w:rsid w:val="00C12F73"/>
    <w:rsid w:val="00C15367"/>
    <w:rsid w:val="00C15556"/>
    <w:rsid w:val="00C168B8"/>
    <w:rsid w:val="00C20BF0"/>
    <w:rsid w:val="00C22620"/>
    <w:rsid w:val="00C25F6F"/>
    <w:rsid w:val="00C265D0"/>
    <w:rsid w:val="00C34755"/>
    <w:rsid w:val="00C36EC8"/>
    <w:rsid w:val="00C40C7A"/>
    <w:rsid w:val="00C44AD7"/>
    <w:rsid w:val="00C45357"/>
    <w:rsid w:val="00C65D94"/>
    <w:rsid w:val="00C66DD5"/>
    <w:rsid w:val="00C71C80"/>
    <w:rsid w:val="00C7423E"/>
    <w:rsid w:val="00C7526F"/>
    <w:rsid w:val="00C82627"/>
    <w:rsid w:val="00C835FC"/>
    <w:rsid w:val="00C958B5"/>
    <w:rsid w:val="00C95E31"/>
    <w:rsid w:val="00C96208"/>
    <w:rsid w:val="00CA107D"/>
    <w:rsid w:val="00CA17A6"/>
    <w:rsid w:val="00CA4946"/>
    <w:rsid w:val="00CA733F"/>
    <w:rsid w:val="00CB0655"/>
    <w:rsid w:val="00CB0A50"/>
    <w:rsid w:val="00CB34E0"/>
    <w:rsid w:val="00CC26D1"/>
    <w:rsid w:val="00CC74AB"/>
    <w:rsid w:val="00CD2315"/>
    <w:rsid w:val="00CD4746"/>
    <w:rsid w:val="00CE0F5D"/>
    <w:rsid w:val="00CE1B9B"/>
    <w:rsid w:val="00CE237B"/>
    <w:rsid w:val="00CE3AFF"/>
    <w:rsid w:val="00CF04E0"/>
    <w:rsid w:val="00CF3B56"/>
    <w:rsid w:val="00CF40BD"/>
    <w:rsid w:val="00CF5B06"/>
    <w:rsid w:val="00CF7C59"/>
    <w:rsid w:val="00D03F6F"/>
    <w:rsid w:val="00D04B0D"/>
    <w:rsid w:val="00D04FCB"/>
    <w:rsid w:val="00D074C3"/>
    <w:rsid w:val="00D12649"/>
    <w:rsid w:val="00D15EB9"/>
    <w:rsid w:val="00D2199C"/>
    <w:rsid w:val="00D22C58"/>
    <w:rsid w:val="00D23F1C"/>
    <w:rsid w:val="00D27B0D"/>
    <w:rsid w:val="00D3096A"/>
    <w:rsid w:val="00D31392"/>
    <w:rsid w:val="00D31BC9"/>
    <w:rsid w:val="00D3502E"/>
    <w:rsid w:val="00D37A08"/>
    <w:rsid w:val="00D445E1"/>
    <w:rsid w:val="00D46363"/>
    <w:rsid w:val="00D6605C"/>
    <w:rsid w:val="00D80EBE"/>
    <w:rsid w:val="00D85626"/>
    <w:rsid w:val="00DA44F4"/>
    <w:rsid w:val="00DA552B"/>
    <w:rsid w:val="00DA765E"/>
    <w:rsid w:val="00DB243F"/>
    <w:rsid w:val="00DB6488"/>
    <w:rsid w:val="00DB6C32"/>
    <w:rsid w:val="00DC1967"/>
    <w:rsid w:val="00DC497E"/>
    <w:rsid w:val="00DD3911"/>
    <w:rsid w:val="00DD4319"/>
    <w:rsid w:val="00DD4CE4"/>
    <w:rsid w:val="00DD5815"/>
    <w:rsid w:val="00DD62A3"/>
    <w:rsid w:val="00DE3BCB"/>
    <w:rsid w:val="00DF3799"/>
    <w:rsid w:val="00DF634F"/>
    <w:rsid w:val="00E03547"/>
    <w:rsid w:val="00E03A9F"/>
    <w:rsid w:val="00E07E17"/>
    <w:rsid w:val="00E124F3"/>
    <w:rsid w:val="00E132C4"/>
    <w:rsid w:val="00E163F0"/>
    <w:rsid w:val="00E24E58"/>
    <w:rsid w:val="00E25EE7"/>
    <w:rsid w:val="00E26855"/>
    <w:rsid w:val="00E30391"/>
    <w:rsid w:val="00E30505"/>
    <w:rsid w:val="00E3617A"/>
    <w:rsid w:val="00E43022"/>
    <w:rsid w:val="00E5459C"/>
    <w:rsid w:val="00E57EDB"/>
    <w:rsid w:val="00E6155E"/>
    <w:rsid w:val="00E620B7"/>
    <w:rsid w:val="00E62C4D"/>
    <w:rsid w:val="00E73320"/>
    <w:rsid w:val="00E75E0E"/>
    <w:rsid w:val="00E7618D"/>
    <w:rsid w:val="00E7641C"/>
    <w:rsid w:val="00E81A29"/>
    <w:rsid w:val="00E862B3"/>
    <w:rsid w:val="00E86F80"/>
    <w:rsid w:val="00E87AB9"/>
    <w:rsid w:val="00E90502"/>
    <w:rsid w:val="00E95D72"/>
    <w:rsid w:val="00E961F8"/>
    <w:rsid w:val="00E9653C"/>
    <w:rsid w:val="00EA026B"/>
    <w:rsid w:val="00EA24B4"/>
    <w:rsid w:val="00EA2937"/>
    <w:rsid w:val="00EA3250"/>
    <w:rsid w:val="00EA6C04"/>
    <w:rsid w:val="00EB0F3D"/>
    <w:rsid w:val="00EB20A1"/>
    <w:rsid w:val="00EB7605"/>
    <w:rsid w:val="00EC0B74"/>
    <w:rsid w:val="00ED6505"/>
    <w:rsid w:val="00EE246C"/>
    <w:rsid w:val="00EE2D57"/>
    <w:rsid w:val="00EE6680"/>
    <w:rsid w:val="00EF4485"/>
    <w:rsid w:val="00F07508"/>
    <w:rsid w:val="00F07871"/>
    <w:rsid w:val="00F10133"/>
    <w:rsid w:val="00F1560A"/>
    <w:rsid w:val="00F25FD5"/>
    <w:rsid w:val="00F40A4E"/>
    <w:rsid w:val="00F40AFC"/>
    <w:rsid w:val="00F41B5B"/>
    <w:rsid w:val="00F45812"/>
    <w:rsid w:val="00F46D7C"/>
    <w:rsid w:val="00F50B3B"/>
    <w:rsid w:val="00F56DEF"/>
    <w:rsid w:val="00F574EC"/>
    <w:rsid w:val="00F621E3"/>
    <w:rsid w:val="00F65245"/>
    <w:rsid w:val="00F713C5"/>
    <w:rsid w:val="00F75E06"/>
    <w:rsid w:val="00F857CF"/>
    <w:rsid w:val="00F91049"/>
    <w:rsid w:val="00F93ED5"/>
    <w:rsid w:val="00F95734"/>
    <w:rsid w:val="00FA0985"/>
    <w:rsid w:val="00FA0D17"/>
    <w:rsid w:val="00FA1931"/>
    <w:rsid w:val="00FA1DE4"/>
    <w:rsid w:val="00FA1DEF"/>
    <w:rsid w:val="00FB1AA9"/>
    <w:rsid w:val="00FB1B76"/>
    <w:rsid w:val="00FB2F11"/>
    <w:rsid w:val="00FC2A42"/>
    <w:rsid w:val="00FD01BA"/>
    <w:rsid w:val="00FD0569"/>
    <w:rsid w:val="00FD39F6"/>
    <w:rsid w:val="00FD4D58"/>
    <w:rsid w:val="00FD7350"/>
    <w:rsid w:val="00FF2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11" type="connector" idref="#_x0000_s1053"/>
        <o:r id="V:Rule12" type="connector" idref="#_x0000_s1050"/>
        <o:r id="V:Rule13" type="connector" idref="#_x0000_s1052"/>
        <o:r id="V:Rule14" type="connector" idref="#_x0000_s1060"/>
        <o:r id="V:Rule15" type="connector" idref="#_x0000_s1065"/>
        <o:r id="V:Rule16" type="connector" idref="#_x0000_s1059"/>
        <o:r id="V:Rule17" type="connector" idref="#_x0000_s1051"/>
        <o:r id="V:Rule18" type="connector" idref="#_x0000_s1035"/>
        <o:r id="V:Rule19" type="connector" idref="#_x0000_s1044"/>
        <o:r id="V:Rule20"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4BF"/>
  </w:style>
  <w:style w:type="paragraph" w:styleId="Heading1">
    <w:name w:val="heading 1"/>
    <w:basedOn w:val="Normal"/>
    <w:next w:val="Normal"/>
    <w:link w:val="Heading1Char"/>
    <w:uiPriority w:val="9"/>
    <w:qFormat/>
    <w:rsid w:val="004773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58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773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1540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9A5"/>
    <w:rPr>
      <w:color w:val="0000FF"/>
      <w:u w:val="single"/>
    </w:rPr>
  </w:style>
  <w:style w:type="table" w:styleId="TableGrid">
    <w:name w:val="Table Grid"/>
    <w:basedOn w:val="TableNormal"/>
    <w:uiPriority w:val="59"/>
    <w:rsid w:val="00AA3D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B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BF1"/>
    <w:rPr>
      <w:rFonts w:ascii="Tahoma" w:hAnsi="Tahoma" w:cs="Tahoma"/>
      <w:sz w:val="16"/>
      <w:szCs w:val="16"/>
    </w:rPr>
  </w:style>
  <w:style w:type="character" w:customStyle="1" w:styleId="Heading4Char">
    <w:name w:val="Heading 4 Char"/>
    <w:basedOn w:val="DefaultParagraphFont"/>
    <w:link w:val="Heading4"/>
    <w:uiPriority w:val="9"/>
    <w:rsid w:val="00154025"/>
    <w:rPr>
      <w:rFonts w:ascii="Times New Roman" w:eastAsia="Times New Roman" w:hAnsi="Times New Roman" w:cs="Times New Roman"/>
      <w:b/>
      <w:bCs/>
      <w:sz w:val="24"/>
      <w:szCs w:val="24"/>
    </w:rPr>
  </w:style>
  <w:style w:type="character" w:styleId="Strong">
    <w:name w:val="Strong"/>
    <w:basedOn w:val="DefaultParagraphFont"/>
    <w:uiPriority w:val="22"/>
    <w:qFormat/>
    <w:rsid w:val="00154025"/>
    <w:rPr>
      <w:b/>
      <w:bCs/>
    </w:rPr>
  </w:style>
  <w:style w:type="paragraph" w:styleId="HTMLPreformatted">
    <w:name w:val="HTML Preformatted"/>
    <w:basedOn w:val="Normal"/>
    <w:link w:val="HTMLPreformattedChar"/>
    <w:uiPriority w:val="99"/>
    <w:semiHidden/>
    <w:unhideWhenUsed/>
    <w:rsid w:val="00477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73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7738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738C"/>
    <w:rPr>
      <w:rFonts w:asciiTheme="majorHAnsi" w:eastAsiaTheme="majorEastAsia" w:hAnsiTheme="majorHAnsi" w:cstheme="majorBidi"/>
      <w:b/>
      <w:bCs/>
      <w:color w:val="4F81BD" w:themeColor="accent1"/>
    </w:rPr>
  </w:style>
  <w:style w:type="paragraph" w:customStyle="1" w:styleId="post-byline">
    <w:name w:val="post-byline"/>
    <w:basedOn w:val="Normal"/>
    <w:rsid w:val="004773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47738C"/>
  </w:style>
  <w:style w:type="character" w:customStyle="1" w:styleId="fn">
    <w:name w:val="fn"/>
    <w:basedOn w:val="DefaultParagraphFont"/>
    <w:rsid w:val="0047738C"/>
  </w:style>
  <w:style w:type="paragraph" w:styleId="NormalWeb">
    <w:name w:val="Normal (Web)"/>
    <w:basedOn w:val="Normal"/>
    <w:uiPriority w:val="99"/>
    <w:semiHidden/>
    <w:unhideWhenUsed/>
    <w:rsid w:val="004773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471E1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1E16"/>
  </w:style>
  <w:style w:type="paragraph" w:styleId="Footer">
    <w:name w:val="footer"/>
    <w:basedOn w:val="Normal"/>
    <w:link w:val="FooterChar"/>
    <w:uiPriority w:val="99"/>
    <w:semiHidden/>
    <w:unhideWhenUsed/>
    <w:rsid w:val="00471E1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1E16"/>
  </w:style>
  <w:style w:type="character" w:customStyle="1" w:styleId="Heading2Char">
    <w:name w:val="Heading 2 Char"/>
    <w:basedOn w:val="DefaultParagraphFont"/>
    <w:link w:val="Heading2"/>
    <w:uiPriority w:val="9"/>
    <w:rsid w:val="00C958B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A138D"/>
    <w:pPr>
      <w:ind w:left="720"/>
      <w:contextualSpacing/>
    </w:pPr>
  </w:style>
  <w:style w:type="character" w:styleId="CommentReference">
    <w:name w:val="annotation reference"/>
    <w:basedOn w:val="DefaultParagraphFont"/>
    <w:uiPriority w:val="99"/>
    <w:semiHidden/>
    <w:unhideWhenUsed/>
    <w:rsid w:val="0026122D"/>
    <w:rPr>
      <w:sz w:val="16"/>
      <w:szCs w:val="16"/>
    </w:rPr>
  </w:style>
  <w:style w:type="paragraph" w:styleId="CommentText">
    <w:name w:val="annotation text"/>
    <w:basedOn w:val="Normal"/>
    <w:link w:val="CommentTextChar"/>
    <w:uiPriority w:val="99"/>
    <w:semiHidden/>
    <w:unhideWhenUsed/>
    <w:rsid w:val="0026122D"/>
    <w:pPr>
      <w:spacing w:line="240" w:lineRule="auto"/>
    </w:pPr>
    <w:rPr>
      <w:sz w:val="20"/>
      <w:szCs w:val="20"/>
    </w:rPr>
  </w:style>
  <w:style w:type="character" w:customStyle="1" w:styleId="CommentTextChar">
    <w:name w:val="Comment Text Char"/>
    <w:basedOn w:val="DefaultParagraphFont"/>
    <w:link w:val="CommentText"/>
    <w:uiPriority w:val="99"/>
    <w:semiHidden/>
    <w:rsid w:val="0026122D"/>
    <w:rPr>
      <w:sz w:val="20"/>
      <w:szCs w:val="20"/>
    </w:rPr>
  </w:style>
  <w:style w:type="paragraph" w:styleId="CommentSubject">
    <w:name w:val="annotation subject"/>
    <w:basedOn w:val="CommentText"/>
    <w:next w:val="CommentText"/>
    <w:link w:val="CommentSubjectChar"/>
    <w:uiPriority w:val="99"/>
    <w:semiHidden/>
    <w:unhideWhenUsed/>
    <w:rsid w:val="0026122D"/>
    <w:rPr>
      <w:b/>
      <w:bCs/>
    </w:rPr>
  </w:style>
  <w:style w:type="character" w:customStyle="1" w:styleId="CommentSubjectChar">
    <w:name w:val="Comment Subject Char"/>
    <w:basedOn w:val="CommentTextChar"/>
    <w:link w:val="CommentSubject"/>
    <w:uiPriority w:val="99"/>
    <w:semiHidden/>
    <w:rsid w:val="0026122D"/>
    <w:rPr>
      <w:b/>
      <w:bCs/>
      <w:sz w:val="20"/>
      <w:szCs w:val="20"/>
    </w:rPr>
  </w:style>
</w:styles>
</file>

<file path=word/webSettings.xml><?xml version="1.0" encoding="utf-8"?>
<w:webSettings xmlns:r="http://schemas.openxmlformats.org/officeDocument/2006/relationships" xmlns:w="http://schemas.openxmlformats.org/wordprocessingml/2006/main">
  <w:divs>
    <w:div w:id="16543641">
      <w:bodyDiv w:val="1"/>
      <w:marLeft w:val="0"/>
      <w:marRight w:val="0"/>
      <w:marTop w:val="0"/>
      <w:marBottom w:val="0"/>
      <w:divBdr>
        <w:top w:val="none" w:sz="0" w:space="0" w:color="auto"/>
        <w:left w:val="none" w:sz="0" w:space="0" w:color="auto"/>
        <w:bottom w:val="none" w:sz="0" w:space="0" w:color="auto"/>
        <w:right w:val="none" w:sz="0" w:space="0" w:color="auto"/>
      </w:divBdr>
      <w:divsChild>
        <w:div w:id="1463228281">
          <w:marLeft w:val="0"/>
          <w:marRight w:val="0"/>
          <w:marTop w:val="450"/>
          <w:marBottom w:val="450"/>
          <w:divBdr>
            <w:top w:val="none" w:sz="0" w:space="0" w:color="auto"/>
            <w:left w:val="none" w:sz="0" w:space="0" w:color="auto"/>
            <w:bottom w:val="none" w:sz="0" w:space="0" w:color="auto"/>
            <w:right w:val="none" w:sz="0" w:space="0" w:color="auto"/>
          </w:divBdr>
          <w:divsChild>
            <w:div w:id="449011864">
              <w:marLeft w:val="0"/>
              <w:marRight w:val="0"/>
              <w:marTop w:val="0"/>
              <w:marBottom w:val="0"/>
              <w:divBdr>
                <w:top w:val="single" w:sz="6" w:space="11" w:color="auto"/>
                <w:left w:val="single" w:sz="6" w:space="14" w:color="auto"/>
                <w:bottom w:val="none" w:sz="0" w:space="11" w:color="auto"/>
                <w:right w:val="single" w:sz="6" w:space="13" w:color="auto"/>
              </w:divBdr>
              <w:divsChild>
                <w:div w:id="306476094">
                  <w:marLeft w:val="0"/>
                  <w:marRight w:val="0"/>
                  <w:marTop w:val="0"/>
                  <w:marBottom w:val="0"/>
                  <w:divBdr>
                    <w:top w:val="none" w:sz="0" w:space="0" w:color="auto"/>
                    <w:left w:val="none" w:sz="0" w:space="0" w:color="auto"/>
                    <w:bottom w:val="none" w:sz="0" w:space="0" w:color="auto"/>
                    <w:right w:val="none" w:sz="0" w:space="0" w:color="auto"/>
                  </w:divBdr>
                </w:div>
              </w:divsChild>
            </w:div>
            <w:div w:id="482429425">
              <w:marLeft w:val="0"/>
              <w:marRight w:val="0"/>
              <w:marTop w:val="0"/>
              <w:marBottom w:val="0"/>
              <w:divBdr>
                <w:top w:val="single" w:sz="6" w:space="11" w:color="auto"/>
                <w:left w:val="single" w:sz="6" w:space="14" w:color="auto"/>
                <w:bottom w:val="none" w:sz="0" w:space="11" w:color="auto"/>
                <w:right w:val="single" w:sz="6" w:space="13" w:color="auto"/>
              </w:divBdr>
              <w:divsChild>
                <w:div w:id="460928675">
                  <w:marLeft w:val="0"/>
                  <w:marRight w:val="0"/>
                  <w:marTop w:val="0"/>
                  <w:marBottom w:val="0"/>
                  <w:divBdr>
                    <w:top w:val="none" w:sz="0" w:space="0" w:color="auto"/>
                    <w:left w:val="none" w:sz="0" w:space="0" w:color="auto"/>
                    <w:bottom w:val="none" w:sz="0" w:space="0" w:color="auto"/>
                    <w:right w:val="none" w:sz="0" w:space="0" w:color="auto"/>
                  </w:divBdr>
                </w:div>
              </w:divsChild>
            </w:div>
            <w:div w:id="1056708027">
              <w:marLeft w:val="0"/>
              <w:marRight w:val="0"/>
              <w:marTop w:val="0"/>
              <w:marBottom w:val="0"/>
              <w:divBdr>
                <w:top w:val="single" w:sz="6" w:space="11" w:color="auto"/>
                <w:left w:val="single" w:sz="6" w:space="14" w:color="auto"/>
                <w:bottom w:val="none" w:sz="0" w:space="11" w:color="auto"/>
                <w:right w:val="single" w:sz="6" w:space="13" w:color="auto"/>
              </w:divBdr>
              <w:divsChild>
                <w:div w:id="1051999178">
                  <w:marLeft w:val="0"/>
                  <w:marRight w:val="0"/>
                  <w:marTop w:val="0"/>
                  <w:marBottom w:val="0"/>
                  <w:divBdr>
                    <w:top w:val="none" w:sz="0" w:space="0" w:color="auto"/>
                    <w:left w:val="none" w:sz="0" w:space="0" w:color="auto"/>
                    <w:bottom w:val="none" w:sz="0" w:space="0" w:color="auto"/>
                    <w:right w:val="none" w:sz="0" w:space="0" w:color="auto"/>
                  </w:divBdr>
                </w:div>
              </w:divsChild>
            </w:div>
            <w:div w:id="1488395268">
              <w:marLeft w:val="0"/>
              <w:marRight w:val="0"/>
              <w:marTop w:val="0"/>
              <w:marBottom w:val="0"/>
              <w:divBdr>
                <w:top w:val="single" w:sz="6" w:space="11" w:color="auto"/>
                <w:left w:val="single" w:sz="6" w:space="14" w:color="auto"/>
                <w:bottom w:val="none" w:sz="0" w:space="11" w:color="auto"/>
                <w:right w:val="single" w:sz="6" w:space="13" w:color="auto"/>
              </w:divBdr>
              <w:divsChild>
                <w:div w:id="960571080">
                  <w:marLeft w:val="0"/>
                  <w:marRight w:val="0"/>
                  <w:marTop w:val="0"/>
                  <w:marBottom w:val="0"/>
                  <w:divBdr>
                    <w:top w:val="none" w:sz="0" w:space="0" w:color="auto"/>
                    <w:left w:val="none" w:sz="0" w:space="0" w:color="auto"/>
                    <w:bottom w:val="none" w:sz="0" w:space="0" w:color="auto"/>
                    <w:right w:val="none" w:sz="0" w:space="0" w:color="auto"/>
                  </w:divBdr>
                </w:div>
              </w:divsChild>
            </w:div>
            <w:div w:id="1528134555">
              <w:marLeft w:val="0"/>
              <w:marRight w:val="0"/>
              <w:marTop w:val="0"/>
              <w:marBottom w:val="0"/>
              <w:divBdr>
                <w:top w:val="single" w:sz="6" w:space="11" w:color="auto"/>
                <w:left w:val="single" w:sz="6" w:space="14" w:color="auto"/>
                <w:bottom w:val="none" w:sz="0" w:space="11" w:color="auto"/>
                <w:right w:val="single" w:sz="6" w:space="13" w:color="auto"/>
              </w:divBdr>
              <w:divsChild>
                <w:div w:id="1682512063">
                  <w:marLeft w:val="0"/>
                  <w:marRight w:val="0"/>
                  <w:marTop w:val="0"/>
                  <w:marBottom w:val="0"/>
                  <w:divBdr>
                    <w:top w:val="none" w:sz="0" w:space="0" w:color="auto"/>
                    <w:left w:val="none" w:sz="0" w:space="0" w:color="auto"/>
                    <w:bottom w:val="none" w:sz="0" w:space="0" w:color="auto"/>
                    <w:right w:val="none" w:sz="0" w:space="0" w:color="auto"/>
                  </w:divBdr>
                </w:div>
              </w:divsChild>
            </w:div>
            <w:div w:id="1752242087">
              <w:marLeft w:val="0"/>
              <w:marRight w:val="0"/>
              <w:marTop w:val="0"/>
              <w:marBottom w:val="0"/>
              <w:divBdr>
                <w:top w:val="single" w:sz="6" w:space="11" w:color="auto"/>
                <w:left w:val="single" w:sz="6" w:space="14" w:color="auto"/>
                <w:bottom w:val="none" w:sz="0" w:space="11" w:color="auto"/>
                <w:right w:val="single" w:sz="6" w:space="13" w:color="auto"/>
              </w:divBdr>
              <w:divsChild>
                <w:div w:id="1343970790">
                  <w:marLeft w:val="0"/>
                  <w:marRight w:val="0"/>
                  <w:marTop w:val="0"/>
                  <w:marBottom w:val="0"/>
                  <w:divBdr>
                    <w:top w:val="none" w:sz="0" w:space="0" w:color="auto"/>
                    <w:left w:val="none" w:sz="0" w:space="0" w:color="auto"/>
                    <w:bottom w:val="none" w:sz="0" w:space="0" w:color="auto"/>
                    <w:right w:val="none" w:sz="0" w:space="0" w:color="auto"/>
                  </w:divBdr>
                </w:div>
              </w:divsChild>
            </w:div>
            <w:div w:id="2071266266">
              <w:marLeft w:val="0"/>
              <w:marRight w:val="0"/>
              <w:marTop w:val="0"/>
              <w:marBottom w:val="0"/>
              <w:divBdr>
                <w:top w:val="single" w:sz="6" w:space="11" w:color="auto"/>
                <w:left w:val="single" w:sz="6" w:space="14" w:color="auto"/>
                <w:bottom w:val="none" w:sz="0" w:space="11" w:color="auto"/>
                <w:right w:val="single" w:sz="6" w:space="13" w:color="auto"/>
              </w:divBdr>
              <w:divsChild>
                <w:div w:id="10707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6754">
      <w:bodyDiv w:val="1"/>
      <w:marLeft w:val="0"/>
      <w:marRight w:val="0"/>
      <w:marTop w:val="0"/>
      <w:marBottom w:val="0"/>
      <w:divBdr>
        <w:top w:val="none" w:sz="0" w:space="0" w:color="auto"/>
        <w:left w:val="none" w:sz="0" w:space="0" w:color="auto"/>
        <w:bottom w:val="none" w:sz="0" w:space="0" w:color="auto"/>
        <w:right w:val="none" w:sz="0" w:space="0" w:color="auto"/>
      </w:divBdr>
      <w:divsChild>
        <w:div w:id="97139509">
          <w:marLeft w:val="0"/>
          <w:marRight w:val="0"/>
          <w:marTop w:val="450"/>
          <w:marBottom w:val="450"/>
          <w:divBdr>
            <w:top w:val="none" w:sz="0" w:space="0" w:color="auto"/>
            <w:left w:val="none" w:sz="0" w:space="0" w:color="auto"/>
            <w:bottom w:val="none" w:sz="0" w:space="0" w:color="auto"/>
            <w:right w:val="none" w:sz="0" w:space="0" w:color="auto"/>
          </w:divBdr>
          <w:divsChild>
            <w:div w:id="220558984">
              <w:marLeft w:val="0"/>
              <w:marRight w:val="0"/>
              <w:marTop w:val="0"/>
              <w:marBottom w:val="0"/>
              <w:divBdr>
                <w:top w:val="single" w:sz="6" w:space="11" w:color="auto"/>
                <w:left w:val="single" w:sz="6" w:space="14" w:color="auto"/>
                <w:bottom w:val="none" w:sz="0" w:space="11" w:color="auto"/>
                <w:right w:val="single" w:sz="6" w:space="13" w:color="auto"/>
              </w:divBdr>
              <w:divsChild>
                <w:div w:id="103884299">
                  <w:marLeft w:val="0"/>
                  <w:marRight w:val="0"/>
                  <w:marTop w:val="0"/>
                  <w:marBottom w:val="0"/>
                  <w:divBdr>
                    <w:top w:val="none" w:sz="0" w:space="0" w:color="auto"/>
                    <w:left w:val="none" w:sz="0" w:space="0" w:color="auto"/>
                    <w:bottom w:val="none" w:sz="0" w:space="0" w:color="auto"/>
                    <w:right w:val="none" w:sz="0" w:space="0" w:color="auto"/>
                  </w:divBdr>
                </w:div>
              </w:divsChild>
            </w:div>
            <w:div w:id="633214874">
              <w:marLeft w:val="0"/>
              <w:marRight w:val="0"/>
              <w:marTop w:val="0"/>
              <w:marBottom w:val="0"/>
              <w:divBdr>
                <w:top w:val="single" w:sz="6" w:space="11" w:color="auto"/>
                <w:left w:val="single" w:sz="6" w:space="14" w:color="auto"/>
                <w:bottom w:val="none" w:sz="0" w:space="11" w:color="auto"/>
                <w:right w:val="single" w:sz="6" w:space="13" w:color="auto"/>
              </w:divBdr>
              <w:divsChild>
                <w:div w:id="1805390210">
                  <w:marLeft w:val="0"/>
                  <w:marRight w:val="0"/>
                  <w:marTop w:val="0"/>
                  <w:marBottom w:val="0"/>
                  <w:divBdr>
                    <w:top w:val="none" w:sz="0" w:space="0" w:color="auto"/>
                    <w:left w:val="none" w:sz="0" w:space="0" w:color="auto"/>
                    <w:bottom w:val="none" w:sz="0" w:space="0" w:color="auto"/>
                    <w:right w:val="none" w:sz="0" w:space="0" w:color="auto"/>
                  </w:divBdr>
                </w:div>
              </w:divsChild>
            </w:div>
            <w:div w:id="700084272">
              <w:marLeft w:val="0"/>
              <w:marRight w:val="0"/>
              <w:marTop w:val="0"/>
              <w:marBottom w:val="0"/>
              <w:divBdr>
                <w:top w:val="single" w:sz="6" w:space="11" w:color="auto"/>
                <w:left w:val="single" w:sz="6" w:space="14" w:color="auto"/>
                <w:bottom w:val="none" w:sz="0" w:space="11" w:color="auto"/>
                <w:right w:val="single" w:sz="6" w:space="13" w:color="auto"/>
              </w:divBdr>
              <w:divsChild>
                <w:div w:id="2095663731">
                  <w:marLeft w:val="0"/>
                  <w:marRight w:val="0"/>
                  <w:marTop w:val="0"/>
                  <w:marBottom w:val="0"/>
                  <w:divBdr>
                    <w:top w:val="none" w:sz="0" w:space="0" w:color="auto"/>
                    <w:left w:val="none" w:sz="0" w:space="0" w:color="auto"/>
                    <w:bottom w:val="none" w:sz="0" w:space="0" w:color="auto"/>
                    <w:right w:val="none" w:sz="0" w:space="0" w:color="auto"/>
                  </w:divBdr>
                </w:div>
              </w:divsChild>
            </w:div>
            <w:div w:id="1608730269">
              <w:marLeft w:val="0"/>
              <w:marRight w:val="0"/>
              <w:marTop w:val="0"/>
              <w:marBottom w:val="0"/>
              <w:divBdr>
                <w:top w:val="single" w:sz="6" w:space="11" w:color="auto"/>
                <w:left w:val="single" w:sz="6" w:space="14" w:color="auto"/>
                <w:bottom w:val="none" w:sz="0" w:space="11" w:color="auto"/>
                <w:right w:val="single" w:sz="6" w:space="13" w:color="auto"/>
              </w:divBdr>
              <w:divsChild>
                <w:div w:id="304967557">
                  <w:marLeft w:val="0"/>
                  <w:marRight w:val="0"/>
                  <w:marTop w:val="0"/>
                  <w:marBottom w:val="0"/>
                  <w:divBdr>
                    <w:top w:val="none" w:sz="0" w:space="0" w:color="auto"/>
                    <w:left w:val="none" w:sz="0" w:space="0" w:color="auto"/>
                    <w:bottom w:val="none" w:sz="0" w:space="0" w:color="auto"/>
                    <w:right w:val="none" w:sz="0" w:space="0" w:color="auto"/>
                  </w:divBdr>
                </w:div>
              </w:divsChild>
            </w:div>
            <w:div w:id="1872567694">
              <w:marLeft w:val="0"/>
              <w:marRight w:val="0"/>
              <w:marTop w:val="0"/>
              <w:marBottom w:val="0"/>
              <w:divBdr>
                <w:top w:val="single" w:sz="6" w:space="11" w:color="auto"/>
                <w:left w:val="single" w:sz="6" w:space="14" w:color="auto"/>
                <w:bottom w:val="none" w:sz="0" w:space="11" w:color="auto"/>
                <w:right w:val="single" w:sz="6" w:space="13" w:color="auto"/>
              </w:divBdr>
              <w:divsChild>
                <w:div w:id="1846434922">
                  <w:marLeft w:val="0"/>
                  <w:marRight w:val="0"/>
                  <w:marTop w:val="0"/>
                  <w:marBottom w:val="0"/>
                  <w:divBdr>
                    <w:top w:val="none" w:sz="0" w:space="0" w:color="auto"/>
                    <w:left w:val="none" w:sz="0" w:space="0" w:color="auto"/>
                    <w:bottom w:val="none" w:sz="0" w:space="0" w:color="auto"/>
                    <w:right w:val="none" w:sz="0" w:space="0" w:color="auto"/>
                  </w:divBdr>
                </w:div>
              </w:divsChild>
            </w:div>
            <w:div w:id="1961186843">
              <w:marLeft w:val="0"/>
              <w:marRight w:val="0"/>
              <w:marTop w:val="0"/>
              <w:marBottom w:val="0"/>
              <w:divBdr>
                <w:top w:val="single" w:sz="6" w:space="11" w:color="auto"/>
                <w:left w:val="single" w:sz="6" w:space="14" w:color="auto"/>
                <w:bottom w:val="none" w:sz="0" w:space="11" w:color="auto"/>
                <w:right w:val="single" w:sz="6" w:space="13" w:color="auto"/>
              </w:divBdr>
              <w:divsChild>
                <w:div w:id="891815522">
                  <w:marLeft w:val="0"/>
                  <w:marRight w:val="0"/>
                  <w:marTop w:val="0"/>
                  <w:marBottom w:val="0"/>
                  <w:divBdr>
                    <w:top w:val="none" w:sz="0" w:space="0" w:color="auto"/>
                    <w:left w:val="none" w:sz="0" w:space="0" w:color="auto"/>
                    <w:bottom w:val="none" w:sz="0" w:space="0" w:color="auto"/>
                    <w:right w:val="none" w:sz="0" w:space="0" w:color="auto"/>
                  </w:divBdr>
                </w:div>
              </w:divsChild>
            </w:div>
            <w:div w:id="2095321661">
              <w:marLeft w:val="0"/>
              <w:marRight w:val="0"/>
              <w:marTop w:val="0"/>
              <w:marBottom w:val="0"/>
              <w:divBdr>
                <w:top w:val="single" w:sz="6" w:space="11" w:color="auto"/>
                <w:left w:val="single" w:sz="6" w:space="14" w:color="auto"/>
                <w:bottom w:val="none" w:sz="0" w:space="11" w:color="auto"/>
                <w:right w:val="single" w:sz="6" w:space="13" w:color="auto"/>
              </w:divBdr>
              <w:divsChild>
                <w:div w:id="3658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15728">
      <w:bodyDiv w:val="1"/>
      <w:marLeft w:val="0"/>
      <w:marRight w:val="0"/>
      <w:marTop w:val="0"/>
      <w:marBottom w:val="0"/>
      <w:divBdr>
        <w:top w:val="none" w:sz="0" w:space="0" w:color="auto"/>
        <w:left w:val="none" w:sz="0" w:space="0" w:color="auto"/>
        <w:bottom w:val="none" w:sz="0" w:space="0" w:color="auto"/>
        <w:right w:val="none" w:sz="0" w:space="0" w:color="auto"/>
      </w:divBdr>
    </w:div>
    <w:div w:id="322896004">
      <w:bodyDiv w:val="1"/>
      <w:marLeft w:val="0"/>
      <w:marRight w:val="0"/>
      <w:marTop w:val="0"/>
      <w:marBottom w:val="0"/>
      <w:divBdr>
        <w:top w:val="none" w:sz="0" w:space="0" w:color="auto"/>
        <w:left w:val="none" w:sz="0" w:space="0" w:color="auto"/>
        <w:bottom w:val="none" w:sz="0" w:space="0" w:color="auto"/>
        <w:right w:val="none" w:sz="0" w:space="0" w:color="auto"/>
      </w:divBdr>
      <w:divsChild>
        <w:div w:id="797332636">
          <w:marLeft w:val="0"/>
          <w:marRight w:val="0"/>
          <w:marTop w:val="450"/>
          <w:marBottom w:val="450"/>
          <w:divBdr>
            <w:top w:val="none" w:sz="0" w:space="0" w:color="auto"/>
            <w:left w:val="none" w:sz="0" w:space="0" w:color="auto"/>
            <w:bottom w:val="none" w:sz="0" w:space="0" w:color="auto"/>
            <w:right w:val="none" w:sz="0" w:space="0" w:color="auto"/>
          </w:divBdr>
          <w:divsChild>
            <w:div w:id="138306022">
              <w:marLeft w:val="0"/>
              <w:marRight w:val="0"/>
              <w:marTop w:val="0"/>
              <w:marBottom w:val="0"/>
              <w:divBdr>
                <w:top w:val="single" w:sz="6" w:space="11" w:color="auto"/>
                <w:left w:val="single" w:sz="6" w:space="14" w:color="auto"/>
                <w:bottom w:val="none" w:sz="0" w:space="11" w:color="auto"/>
                <w:right w:val="single" w:sz="6" w:space="13" w:color="auto"/>
              </w:divBdr>
              <w:divsChild>
                <w:div w:id="316494981">
                  <w:marLeft w:val="0"/>
                  <w:marRight w:val="0"/>
                  <w:marTop w:val="0"/>
                  <w:marBottom w:val="0"/>
                  <w:divBdr>
                    <w:top w:val="none" w:sz="0" w:space="0" w:color="auto"/>
                    <w:left w:val="none" w:sz="0" w:space="0" w:color="auto"/>
                    <w:bottom w:val="none" w:sz="0" w:space="0" w:color="auto"/>
                    <w:right w:val="none" w:sz="0" w:space="0" w:color="auto"/>
                  </w:divBdr>
                </w:div>
              </w:divsChild>
            </w:div>
            <w:div w:id="582572124">
              <w:marLeft w:val="0"/>
              <w:marRight w:val="0"/>
              <w:marTop w:val="0"/>
              <w:marBottom w:val="0"/>
              <w:divBdr>
                <w:top w:val="single" w:sz="6" w:space="11" w:color="auto"/>
                <w:left w:val="single" w:sz="6" w:space="14" w:color="auto"/>
                <w:bottom w:val="none" w:sz="0" w:space="11" w:color="auto"/>
                <w:right w:val="single" w:sz="6" w:space="13" w:color="auto"/>
              </w:divBdr>
              <w:divsChild>
                <w:div w:id="990864589">
                  <w:marLeft w:val="0"/>
                  <w:marRight w:val="0"/>
                  <w:marTop w:val="0"/>
                  <w:marBottom w:val="0"/>
                  <w:divBdr>
                    <w:top w:val="none" w:sz="0" w:space="0" w:color="auto"/>
                    <w:left w:val="none" w:sz="0" w:space="0" w:color="auto"/>
                    <w:bottom w:val="none" w:sz="0" w:space="0" w:color="auto"/>
                    <w:right w:val="none" w:sz="0" w:space="0" w:color="auto"/>
                  </w:divBdr>
                </w:div>
              </w:divsChild>
            </w:div>
            <w:div w:id="1562329808">
              <w:marLeft w:val="0"/>
              <w:marRight w:val="0"/>
              <w:marTop w:val="0"/>
              <w:marBottom w:val="0"/>
              <w:divBdr>
                <w:top w:val="single" w:sz="6" w:space="11" w:color="auto"/>
                <w:left w:val="single" w:sz="6" w:space="14" w:color="auto"/>
                <w:bottom w:val="none" w:sz="0" w:space="11" w:color="auto"/>
                <w:right w:val="single" w:sz="6" w:space="13" w:color="auto"/>
              </w:divBdr>
              <w:divsChild>
                <w:div w:id="17887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00449">
      <w:bodyDiv w:val="1"/>
      <w:marLeft w:val="0"/>
      <w:marRight w:val="0"/>
      <w:marTop w:val="0"/>
      <w:marBottom w:val="0"/>
      <w:divBdr>
        <w:top w:val="none" w:sz="0" w:space="0" w:color="auto"/>
        <w:left w:val="none" w:sz="0" w:space="0" w:color="auto"/>
        <w:bottom w:val="none" w:sz="0" w:space="0" w:color="auto"/>
        <w:right w:val="none" w:sz="0" w:space="0" w:color="auto"/>
      </w:divBdr>
    </w:div>
    <w:div w:id="665938384">
      <w:bodyDiv w:val="1"/>
      <w:marLeft w:val="0"/>
      <w:marRight w:val="0"/>
      <w:marTop w:val="0"/>
      <w:marBottom w:val="0"/>
      <w:divBdr>
        <w:top w:val="none" w:sz="0" w:space="0" w:color="auto"/>
        <w:left w:val="none" w:sz="0" w:space="0" w:color="auto"/>
        <w:bottom w:val="none" w:sz="0" w:space="0" w:color="auto"/>
        <w:right w:val="none" w:sz="0" w:space="0" w:color="auto"/>
      </w:divBdr>
    </w:div>
    <w:div w:id="763109896">
      <w:bodyDiv w:val="1"/>
      <w:marLeft w:val="0"/>
      <w:marRight w:val="0"/>
      <w:marTop w:val="0"/>
      <w:marBottom w:val="0"/>
      <w:divBdr>
        <w:top w:val="none" w:sz="0" w:space="0" w:color="auto"/>
        <w:left w:val="none" w:sz="0" w:space="0" w:color="auto"/>
        <w:bottom w:val="none" w:sz="0" w:space="0" w:color="auto"/>
        <w:right w:val="none" w:sz="0" w:space="0" w:color="auto"/>
      </w:divBdr>
      <w:divsChild>
        <w:div w:id="80222501">
          <w:marLeft w:val="0"/>
          <w:marRight w:val="0"/>
          <w:marTop w:val="450"/>
          <w:marBottom w:val="450"/>
          <w:divBdr>
            <w:top w:val="none" w:sz="0" w:space="0" w:color="auto"/>
            <w:left w:val="none" w:sz="0" w:space="0" w:color="auto"/>
            <w:bottom w:val="none" w:sz="0" w:space="0" w:color="auto"/>
            <w:right w:val="none" w:sz="0" w:space="0" w:color="auto"/>
          </w:divBdr>
          <w:divsChild>
            <w:div w:id="514734545">
              <w:marLeft w:val="0"/>
              <w:marRight w:val="0"/>
              <w:marTop w:val="0"/>
              <w:marBottom w:val="0"/>
              <w:divBdr>
                <w:top w:val="single" w:sz="6" w:space="11" w:color="auto"/>
                <w:left w:val="single" w:sz="6" w:space="14" w:color="auto"/>
                <w:bottom w:val="none" w:sz="0" w:space="11" w:color="auto"/>
                <w:right w:val="single" w:sz="6" w:space="13" w:color="auto"/>
              </w:divBdr>
              <w:divsChild>
                <w:div w:id="312101183">
                  <w:marLeft w:val="0"/>
                  <w:marRight w:val="0"/>
                  <w:marTop w:val="0"/>
                  <w:marBottom w:val="0"/>
                  <w:divBdr>
                    <w:top w:val="none" w:sz="0" w:space="0" w:color="auto"/>
                    <w:left w:val="none" w:sz="0" w:space="0" w:color="auto"/>
                    <w:bottom w:val="none" w:sz="0" w:space="0" w:color="auto"/>
                    <w:right w:val="none" w:sz="0" w:space="0" w:color="auto"/>
                  </w:divBdr>
                </w:div>
              </w:divsChild>
            </w:div>
            <w:div w:id="785925851">
              <w:marLeft w:val="0"/>
              <w:marRight w:val="0"/>
              <w:marTop w:val="0"/>
              <w:marBottom w:val="0"/>
              <w:divBdr>
                <w:top w:val="single" w:sz="6" w:space="11" w:color="auto"/>
                <w:left w:val="single" w:sz="6" w:space="14" w:color="auto"/>
                <w:bottom w:val="none" w:sz="0" w:space="11" w:color="auto"/>
                <w:right w:val="single" w:sz="6" w:space="13" w:color="auto"/>
              </w:divBdr>
              <w:divsChild>
                <w:div w:id="756559029">
                  <w:marLeft w:val="0"/>
                  <w:marRight w:val="0"/>
                  <w:marTop w:val="0"/>
                  <w:marBottom w:val="0"/>
                  <w:divBdr>
                    <w:top w:val="none" w:sz="0" w:space="0" w:color="auto"/>
                    <w:left w:val="none" w:sz="0" w:space="0" w:color="auto"/>
                    <w:bottom w:val="none" w:sz="0" w:space="0" w:color="auto"/>
                    <w:right w:val="none" w:sz="0" w:space="0" w:color="auto"/>
                  </w:divBdr>
                </w:div>
              </w:divsChild>
            </w:div>
            <w:div w:id="1322613281">
              <w:marLeft w:val="0"/>
              <w:marRight w:val="0"/>
              <w:marTop w:val="0"/>
              <w:marBottom w:val="0"/>
              <w:divBdr>
                <w:top w:val="single" w:sz="6" w:space="11" w:color="auto"/>
                <w:left w:val="single" w:sz="6" w:space="14" w:color="auto"/>
                <w:bottom w:val="none" w:sz="0" w:space="11" w:color="auto"/>
                <w:right w:val="single" w:sz="6" w:space="13" w:color="auto"/>
              </w:divBdr>
              <w:divsChild>
                <w:div w:id="60177564">
                  <w:marLeft w:val="0"/>
                  <w:marRight w:val="0"/>
                  <w:marTop w:val="0"/>
                  <w:marBottom w:val="0"/>
                  <w:divBdr>
                    <w:top w:val="none" w:sz="0" w:space="0" w:color="auto"/>
                    <w:left w:val="none" w:sz="0" w:space="0" w:color="auto"/>
                    <w:bottom w:val="none" w:sz="0" w:space="0" w:color="auto"/>
                    <w:right w:val="none" w:sz="0" w:space="0" w:color="auto"/>
                  </w:divBdr>
                </w:div>
              </w:divsChild>
            </w:div>
            <w:div w:id="1504904256">
              <w:marLeft w:val="0"/>
              <w:marRight w:val="0"/>
              <w:marTop w:val="0"/>
              <w:marBottom w:val="0"/>
              <w:divBdr>
                <w:top w:val="single" w:sz="6" w:space="11" w:color="auto"/>
                <w:left w:val="single" w:sz="6" w:space="14" w:color="auto"/>
                <w:bottom w:val="none" w:sz="0" w:space="11" w:color="auto"/>
                <w:right w:val="single" w:sz="6" w:space="13" w:color="auto"/>
              </w:divBdr>
              <w:divsChild>
                <w:div w:id="412436134">
                  <w:marLeft w:val="0"/>
                  <w:marRight w:val="0"/>
                  <w:marTop w:val="0"/>
                  <w:marBottom w:val="0"/>
                  <w:divBdr>
                    <w:top w:val="none" w:sz="0" w:space="0" w:color="auto"/>
                    <w:left w:val="none" w:sz="0" w:space="0" w:color="auto"/>
                    <w:bottom w:val="none" w:sz="0" w:space="0" w:color="auto"/>
                    <w:right w:val="none" w:sz="0" w:space="0" w:color="auto"/>
                  </w:divBdr>
                </w:div>
              </w:divsChild>
            </w:div>
            <w:div w:id="1706712058">
              <w:marLeft w:val="0"/>
              <w:marRight w:val="0"/>
              <w:marTop w:val="0"/>
              <w:marBottom w:val="0"/>
              <w:divBdr>
                <w:top w:val="single" w:sz="6" w:space="11" w:color="auto"/>
                <w:left w:val="single" w:sz="6" w:space="14" w:color="auto"/>
                <w:bottom w:val="none" w:sz="0" w:space="11" w:color="auto"/>
                <w:right w:val="single" w:sz="6" w:space="13" w:color="auto"/>
              </w:divBdr>
              <w:divsChild>
                <w:div w:id="1652515379">
                  <w:marLeft w:val="0"/>
                  <w:marRight w:val="0"/>
                  <w:marTop w:val="0"/>
                  <w:marBottom w:val="0"/>
                  <w:divBdr>
                    <w:top w:val="none" w:sz="0" w:space="0" w:color="auto"/>
                    <w:left w:val="none" w:sz="0" w:space="0" w:color="auto"/>
                    <w:bottom w:val="none" w:sz="0" w:space="0" w:color="auto"/>
                    <w:right w:val="none" w:sz="0" w:space="0" w:color="auto"/>
                  </w:divBdr>
                </w:div>
              </w:divsChild>
            </w:div>
            <w:div w:id="1916435545">
              <w:marLeft w:val="0"/>
              <w:marRight w:val="0"/>
              <w:marTop w:val="0"/>
              <w:marBottom w:val="0"/>
              <w:divBdr>
                <w:top w:val="single" w:sz="6" w:space="11" w:color="auto"/>
                <w:left w:val="single" w:sz="6" w:space="14" w:color="auto"/>
                <w:bottom w:val="none" w:sz="0" w:space="11" w:color="auto"/>
                <w:right w:val="single" w:sz="6" w:space="13" w:color="auto"/>
              </w:divBdr>
              <w:divsChild>
                <w:div w:id="648362094">
                  <w:marLeft w:val="0"/>
                  <w:marRight w:val="0"/>
                  <w:marTop w:val="0"/>
                  <w:marBottom w:val="0"/>
                  <w:divBdr>
                    <w:top w:val="none" w:sz="0" w:space="0" w:color="auto"/>
                    <w:left w:val="none" w:sz="0" w:space="0" w:color="auto"/>
                    <w:bottom w:val="none" w:sz="0" w:space="0" w:color="auto"/>
                    <w:right w:val="none" w:sz="0" w:space="0" w:color="auto"/>
                  </w:divBdr>
                </w:div>
              </w:divsChild>
            </w:div>
            <w:div w:id="2013336868">
              <w:marLeft w:val="0"/>
              <w:marRight w:val="0"/>
              <w:marTop w:val="0"/>
              <w:marBottom w:val="0"/>
              <w:divBdr>
                <w:top w:val="single" w:sz="6" w:space="11" w:color="auto"/>
                <w:left w:val="single" w:sz="6" w:space="14" w:color="auto"/>
                <w:bottom w:val="none" w:sz="0" w:space="11" w:color="auto"/>
                <w:right w:val="single" w:sz="6" w:space="13" w:color="auto"/>
              </w:divBdr>
              <w:divsChild>
                <w:div w:id="12893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27611">
      <w:bodyDiv w:val="1"/>
      <w:marLeft w:val="0"/>
      <w:marRight w:val="0"/>
      <w:marTop w:val="0"/>
      <w:marBottom w:val="0"/>
      <w:divBdr>
        <w:top w:val="none" w:sz="0" w:space="0" w:color="auto"/>
        <w:left w:val="none" w:sz="0" w:space="0" w:color="auto"/>
        <w:bottom w:val="none" w:sz="0" w:space="0" w:color="auto"/>
        <w:right w:val="none" w:sz="0" w:space="0" w:color="auto"/>
      </w:divBdr>
    </w:div>
    <w:div w:id="1118329135">
      <w:bodyDiv w:val="1"/>
      <w:marLeft w:val="0"/>
      <w:marRight w:val="0"/>
      <w:marTop w:val="0"/>
      <w:marBottom w:val="0"/>
      <w:divBdr>
        <w:top w:val="none" w:sz="0" w:space="0" w:color="auto"/>
        <w:left w:val="none" w:sz="0" w:space="0" w:color="auto"/>
        <w:bottom w:val="none" w:sz="0" w:space="0" w:color="auto"/>
        <w:right w:val="none" w:sz="0" w:space="0" w:color="auto"/>
      </w:divBdr>
    </w:div>
    <w:div w:id="1195269918">
      <w:bodyDiv w:val="1"/>
      <w:marLeft w:val="0"/>
      <w:marRight w:val="0"/>
      <w:marTop w:val="0"/>
      <w:marBottom w:val="0"/>
      <w:divBdr>
        <w:top w:val="none" w:sz="0" w:space="0" w:color="auto"/>
        <w:left w:val="none" w:sz="0" w:space="0" w:color="auto"/>
        <w:bottom w:val="none" w:sz="0" w:space="0" w:color="auto"/>
        <w:right w:val="none" w:sz="0" w:space="0" w:color="auto"/>
      </w:divBdr>
    </w:div>
    <w:div w:id="1225021371">
      <w:bodyDiv w:val="1"/>
      <w:marLeft w:val="0"/>
      <w:marRight w:val="0"/>
      <w:marTop w:val="0"/>
      <w:marBottom w:val="0"/>
      <w:divBdr>
        <w:top w:val="none" w:sz="0" w:space="0" w:color="auto"/>
        <w:left w:val="none" w:sz="0" w:space="0" w:color="auto"/>
        <w:bottom w:val="none" w:sz="0" w:space="0" w:color="auto"/>
        <w:right w:val="none" w:sz="0" w:space="0" w:color="auto"/>
      </w:divBdr>
    </w:div>
    <w:div w:id="1289359830">
      <w:bodyDiv w:val="1"/>
      <w:marLeft w:val="0"/>
      <w:marRight w:val="0"/>
      <w:marTop w:val="0"/>
      <w:marBottom w:val="0"/>
      <w:divBdr>
        <w:top w:val="none" w:sz="0" w:space="0" w:color="auto"/>
        <w:left w:val="none" w:sz="0" w:space="0" w:color="auto"/>
        <w:bottom w:val="none" w:sz="0" w:space="0" w:color="auto"/>
        <w:right w:val="none" w:sz="0" w:space="0" w:color="auto"/>
      </w:divBdr>
    </w:div>
    <w:div w:id="1495485326">
      <w:bodyDiv w:val="1"/>
      <w:marLeft w:val="0"/>
      <w:marRight w:val="0"/>
      <w:marTop w:val="0"/>
      <w:marBottom w:val="0"/>
      <w:divBdr>
        <w:top w:val="none" w:sz="0" w:space="0" w:color="auto"/>
        <w:left w:val="none" w:sz="0" w:space="0" w:color="auto"/>
        <w:bottom w:val="none" w:sz="0" w:space="0" w:color="auto"/>
        <w:right w:val="none" w:sz="0" w:space="0" w:color="auto"/>
      </w:divBdr>
    </w:div>
    <w:div w:id="1517425203">
      <w:bodyDiv w:val="1"/>
      <w:marLeft w:val="0"/>
      <w:marRight w:val="0"/>
      <w:marTop w:val="0"/>
      <w:marBottom w:val="0"/>
      <w:divBdr>
        <w:top w:val="none" w:sz="0" w:space="0" w:color="auto"/>
        <w:left w:val="none" w:sz="0" w:space="0" w:color="auto"/>
        <w:bottom w:val="none" w:sz="0" w:space="0" w:color="auto"/>
        <w:right w:val="none" w:sz="0" w:space="0" w:color="auto"/>
      </w:divBdr>
    </w:div>
    <w:div w:id="1558783102">
      <w:bodyDiv w:val="1"/>
      <w:marLeft w:val="0"/>
      <w:marRight w:val="0"/>
      <w:marTop w:val="0"/>
      <w:marBottom w:val="0"/>
      <w:divBdr>
        <w:top w:val="none" w:sz="0" w:space="0" w:color="auto"/>
        <w:left w:val="none" w:sz="0" w:space="0" w:color="auto"/>
        <w:bottom w:val="none" w:sz="0" w:space="0" w:color="auto"/>
        <w:right w:val="none" w:sz="0" w:space="0" w:color="auto"/>
      </w:divBdr>
      <w:divsChild>
        <w:div w:id="768161735">
          <w:marLeft w:val="0"/>
          <w:marRight w:val="0"/>
          <w:marTop w:val="0"/>
          <w:marBottom w:val="0"/>
          <w:divBdr>
            <w:top w:val="none" w:sz="0" w:space="0" w:color="auto"/>
            <w:left w:val="none" w:sz="0" w:space="0" w:color="auto"/>
            <w:bottom w:val="none" w:sz="0" w:space="0" w:color="auto"/>
            <w:right w:val="none" w:sz="0" w:space="0" w:color="auto"/>
          </w:divBdr>
          <w:divsChild>
            <w:div w:id="13809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904">
      <w:bodyDiv w:val="1"/>
      <w:marLeft w:val="0"/>
      <w:marRight w:val="0"/>
      <w:marTop w:val="0"/>
      <w:marBottom w:val="0"/>
      <w:divBdr>
        <w:top w:val="none" w:sz="0" w:space="0" w:color="auto"/>
        <w:left w:val="none" w:sz="0" w:space="0" w:color="auto"/>
        <w:bottom w:val="none" w:sz="0" w:space="0" w:color="auto"/>
        <w:right w:val="none" w:sz="0" w:space="0" w:color="auto"/>
      </w:divBdr>
    </w:div>
    <w:div w:id="1860502476">
      <w:bodyDiv w:val="1"/>
      <w:marLeft w:val="0"/>
      <w:marRight w:val="0"/>
      <w:marTop w:val="0"/>
      <w:marBottom w:val="0"/>
      <w:divBdr>
        <w:top w:val="none" w:sz="0" w:space="0" w:color="auto"/>
        <w:left w:val="none" w:sz="0" w:space="0" w:color="auto"/>
        <w:bottom w:val="none" w:sz="0" w:space="0" w:color="auto"/>
        <w:right w:val="none" w:sz="0" w:space="0" w:color="auto"/>
      </w:divBdr>
    </w:div>
    <w:div w:id="1911848482">
      <w:bodyDiv w:val="1"/>
      <w:marLeft w:val="0"/>
      <w:marRight w:val="0"/>
      <w:marTop w:val="0"/>
      <w:marBottom w:val="0"/>
      <w:divBdr>
        <w:top w:val="none" w:sz="0" w:space="0" w:color="auto"/>
        <w:left w:val="none" w:sz="0" w:space="0" w:color="auto"/>
        <w:bottom w:val="none" w:sz="0" w:space="0" w:color="auto"/>
        <w:right w:val="none" w:sz="0" w:space="0" w:color="auto"/>
      </w:divBdr>
      <w:divsChild>
        <w:div w:id="1358658341">
          <w:marLeft w:val="0"/>
          <w:marRight w:val="0"/>
          <w:marTop w:val="450"/>
          <w:marBottom w:val="450"/>
          <w:divBdr>
            <w:top w:val="none" w:sz="0" w:space="0" w:color="auto"/>
            <w:left w:val="none" w:sz="0" w:space="0" w:color="auto"/>
            <w:bottom w:val="none" w:sz="0" w:space="0" w:color="auto"/>
            <w:right w:val="none" w:sz="0" w:space="0" w:color="auto"/>
          </w:divBdr>
          <w:divsChild>
            <w:div w:id="839203114">
              <w:marLeft w:val="0"/>
              <w:marRight w:val="0"/>
              <w:marTop w:val="0"/>
              <w:marBottom w:val="0"/>
              <w:divBdr>
                <w:top w:val="single" w:sz="6" w:space="11" w:color="auto"/>
                <w:left w:val="single" w:sz="6" w:space="14" w:color="auto"/>
                <w:bottom w:val="none" w:sz="0" w:space="11" w:color="auto"/>
                <w:right w:val="single" w:sz="6" w:space="13" w:color="auto"/>
              </w:divBdr>
              <w:divsChild>
                <w:div w:id="77483778">
                  <w:marLeft w:val="0"/>
                  <w:marRight w:val="0"/>
                  <w:marTop w:val="0"/>
                  <w:marBottom w:val="0"/>
                  <w:divBdr>
                    <w:top w:val="none" w:sz="0" w:space="0" w:color="auto"/>
                    <w:left w:val="none" w:sz="0" w:space="0" w:color="auto"/>
                    <w:bottom w:val="none" w:sz="0" w:space="0" w:color="auto"/>
                    <w:right w:val="none" w:sz="0" w:space="0" w:color="auto"/>
                  </w:divBdr>
                </w:div>
              </w:divsChild>
            </w:div>
            <w:div w:id="1015159083">
              <w:marLeft w:val="0"/>
              <w:marRight w:val="0"/>
              <w:marTop w:val="0"/>
              <w:marBottom w:val="0"/>
              <w:divBdr>
                <w:top w:val="single" w:sz="6" w:space="11" w:color="auto"/>
                <w:left w:val="single" w:sz="6" w:space="14" w:color="auto"/>
                <w:bottom w:val="none" w:sz="0" w:space="11" w:color="auto"/>
                <w:right w:val="single" w:sz="6" w:space="13" w:color="auto"/>
              </w:divBdr>
              <w:divsChild>
                <w:div w:id="1545825736">
                  <w:marLeft w:val="0"/>
                  <w:marRight w:val="0"/>
                  <w:marTop w:val="0"/>
                  <w:marBottom w:val="0"/>
                  <w:divBdr>
                    <w:top w:val="none" w:sz="0" w:space="0" w:color="auto"/>
                    <w:left w:val="none" w:sz="0" w:space="0" w:color="auto"/>
                    <w:bottom w:val="none" w:sz="0" w:space="0" w:color="auto"/>
                    <w:right w:val="none" w:sz="0" w:space="0" w:color="auto"/>
                  </w:divBdr>
                </w:div>
              </w:divsChild>
            </w:div>
            <w:div w:id="1835102599">
              <w:marLeft w:val="0"/>
              <w:marRight w:val="0"/>
              <w:marTop w:val="0"/>
              <w:marBottom w:val="0"/>
              <w:divBdr>
                <w:top w:val="single" w:sz="6" w:space="11" w:color="auto"/>
                <w:left w:val="single" w:sz="6" w:space="14" w:color="auto"/>
                <w:bottom w:val="none" w:sz="0" w:space="11" w:color="auto"/>
                <w:right w:val="single" w:sz="6" w:space="13" w:color="auto"/>
              </w:divBdr>
              <w:divsChild>
                <w:div w:id="595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125504">
      <w:bodyDiv w:val="1"/>
      <w:marLeft w:val="0"/>
      <w:marRight w:val="0"/>
      <w:marTop w:val="0"/>
      <w:marBottom w:val="0"/>
      <w:divBdr>
        <w:top w:val="none" w:sz="0" w:space="0" w:color="auto"/>
        <w:left w:val="none" w:sz="0" w:space="0" w:color="auto"/>
        <w:bottom w:val="none" w:sz="0" w:space="0" w:color="auto"/>
        <w:right w:val="none" w:sz="0" w:space="0" w:color="auto"/>
      </w:divBdr>
    </w:div>
    <w:div w:id="1971395009">
      <w:bodyDiv w:val="1"/>
      <w:marLeft w:val="0"/>
      <w:marRight w:val="0"/>
      <w:marTop w:val="0"/>
      <w:marBottom w:val="0"/>
      <w:divBdr>
        <w:top w:val="none" w:sz="0" w:space="0" w:color="auto"/>
        <w:left w:val="none" w:sz="0" w:space="0" w:color="auto"/>
        <w:bottom w:val="none" w:sz="0" w:space="0" w:color="auto"/>
        <w:right w:val="none" w:sz="0" w:space="0" w:color="auto"/>
      </w:divBdr>
    </w:div>
    <w:div w:id="2066024929">
      <w:bodyDiv w:val="1"/>
      <w:marLeft w:val="0"/>
      <w:marRight w:val="0"/>
      <w:marTop w:val="0"/>
      <w:marBottom w:val="0"/>
      <w:divBdr>
        <w:top w:val="none" w:sz="0" w:space="0" w:color="auto"/>
        <w:left w:val="none" w:sz="0" w:space="0" w:color="auto"/>
        <w:bottom w:val="none" w:sz="0" w:space="0" w:color="auto"/>
        <w:right w:val="none" w:sz="0" w:space="0" w:color="auto"/>
      </w:divBdr>
      <w:divsChild>
        <w:div w:id="423647635">
          <w:marLeft w:val="0"/>
          <w:marRight w:val="0"/>
          <w:marTop w:val="450"/>
          <w:marBottom w:val="450"/>
          <w:divBdr>
            <w:top w:val="none" w:sz="0" w:space="0" w:color="auto"/>
            <w:left w:val="none" w:sz="0" w:space="0" w:color="auto"/>
            <w:bottom w:val="none" w:sz="0" w:space="0" w:color="auto"/>
            <w:right w:val="none" w:sz="0" w:space="0" w:color="auto"/>
          </w:divBdr>
          <w:divsChild>
            <w:div w:id="524909356">
              <w:marLeft w:val="0"/>
              <w:marRight w:val="0"/>
              <w:marTop w:val="0"/>
              <w:marBottom w:val="0"/>
              <w:divBdr>
                <w:top w:val="single" w:sz="6" w:space="11" w:color="auto"/>
                <w:left w:val="single" w:sz="6" w:space="14" w:color="auto"/>
                <w:bottom w:val="none" w:sz="0" w:space="11" w:color="auto"/>
                <w:right w:val="single" w:sz="6" w:space="13" w:color="auto"/>
              </w:divBdr>
              <w:divsChild>
                <w:div w:id="1948005844">
                  <w:marLeft w:val="0"/>
                  <w:marRight w:val="0"/>
                  <w:marTop w:val="0"/>
                  <w:marBottom w:val="0"/>
                  <w:divBdr>
                    <w:top w:val="none" w:sz="0" w:space="0" w:color="auto"/>
                    <w:left w:val="none" w:sz="0" w:space="0" w:color="auto"/>
                    <w:bottom w:val="none" w:sz="0" w:space="0" w:color="auto"/>
                    <w:right w:val="none" w:sz="0" w:space="0" w:color="auto"/>
                  </w:divBdr>
                </w:div>
              </w:divsChild>
            </w:div>
            <w:div w:id="837772673">
              <w:marLeft w:val="0"/>
              <w:marRight w:val="0"/>
              <w:marTop w:val="0"/>
              <w:marBottom w:val="0"/>
              <w:divBdr>
                <w:top w:val="single" w:sz="6" w:space="11" w:color="auto"/>
                <w:left w:val="single" w:sz="6" w:space="14" w:color="auto"/>
                <w:bottom w:val="none" w:sz="0" w:space="11" w:color="auto"/>
                <w:right w:val="single" w:sz="6" w:space="13" w:color="auto"/>
              </w:divBdr>
              <w:divsChild>
                <w:div w:id="2069455103">
                  <w:marLeft w:val="0"/>
                  <w:marRight w:val="0"/>
                  <w:marTop w:val="0"/>
                  <w:marBottom w:val="0"/>
                  <w:divBdr>
                    <w:top w:val="none" w:sz="0" w:space="0" w:color="auto"/>
                    <w:left w:val="none" w:sz="0" w:space="0" w:color="auto"/>
                    <w:bottom w:val="none" w:sz="0" w:space="0" w:color="auto"/>
                    <w:right w:val="none" w:sz="0" w:space="0" w:color="auto"/>
                  </w:divBdr>
                </w:div>
              </w:divsChild>
            </w:div>
            <w:div w:id="985622075">
              <w:marLeft w:val="0"/>
              <w:marRight w:val="0"/>
              <w:marTop w:val="0"/>
              <w:marBottom w:val="0"/>
              <w:divBdr>
                <w:top w:val="single" w:sz="6" w:space="11" w:color="auto"/>
                <w:left w:val="single" w:sz="6" w:space="14" w:color="auto"/>
                <w:bottom w:val="none" w:sz="0" w:space="11" w:color="auto"/>
                <w:right w:val="single" w:sz="6" w:space="13" w:color="auto"/>
              </w:divBdr>
              <w:divsChild>
                <w:div w:id="1685984305">
                  <w:marLeft w:val="0"/>
                  <w:marRight w:val="0"/>
                  <w:marTop w:val="0"/>
                  <w:marBottom w:val="0"/>
                  <w:divBdr>
                    <w:top w:val="none" w:sz="0" w:space="0" w:color="auto"/>
                    <w:left w:val="none" w:sz="0" w:space="0" w:color="auto"/>
                    <w:bottom w:val="none" w:sz="0" w:space="0" w:color="auto"/>
                    <w:right w:val="none" w:sz="0" w:space="0" w:color="auto"/>
                  </w:divBdr>
                </w:div>
              </w:divsChild>
            </w:div>
            <w:div w:id="1639794839">
              <w:marLeft w:val="0"/>
              <w:marRight w:val="0"/>
              <w:marTop w:val="0"/>
              <w:marBottom w:val="0"/>
              <w:divBdr>
                <w:top w:val="single" w:sz="6" w:space="11" w:color="auto"/>
                <w:left w:val="single" w:sz="6" w:space="14" w:color="auto"/>
                <w:bottom w:val="none" w:sz="0" w:space="11" w:color="auto"/>
                <w:right w:val="single" w:sz="6" w:space="13" w:color="auto"/>
              </w:divBdr>
              <w:divsChild>
                <w:div w:id="14619502">
                  <w:marLeft w:val="0"/>
                  <w:marRight w:val="0"/>
                  <w:marTop w:val="0"/>
                  <w:marBottom w:val="0"/>
                  <w:divBdr>
                    <w:top w:val="none" w:sz="0" w:space="0" w:color="auto"/>
                    <w:left w:val="none" w:sz="0" w:space="0" w:color="auto"/>
                    <w:bottom w:val="none" w:sz="0" w:space="0" w:color="auto"/>
                    <w:right w:val="none" w:sz="0" w:space="0" w:color="auto"/>
                  </w:divBdr>
                </w:div>
              </w:divsChild>
            </w:div>
            <w:div w:id="1791438444">
              <w:marLeft w:val="0"/>
              <w:marRight w:val="0"/>
              <w:marTop w:val="0"/>
              <w:marBottom w:val="0"/>
              <w:divBdr>
                <w:top w:val="single" w:sz="6" w:space="11" w:color="auto"/>
                <w:left w:val="single" w:sz="6" w:space="14" w:color="auto"/>
                <w:bottom w:val="none" w:sz="0" w:space="11" w:color="auto"/>
                <w:right w:val="single" w:sz="6" w:space="13" w:color="auto"/>
              </w:divBdr>
              <w:divsChild>
                <w:div w:id="1639215985">
                  <w:marLeft w:val="0"/>
                  <w:marRight w:val="0"/>
                  <w:marTop w:val="0"/>
                  <w:marBottom w:val="0"/>
                  <w:divBdr>
                    <w:top w:val="none" w:sz="0" w:space="0" w:color="auto"/>
                    <w:left w:val="none" w:sz="0" w:space="0" w:color="auto"/>
                    <w:bottom w:val="none" w:sz="0" w:space="0" w:color="auto"/>
                    <w:right w:val="none" w:sz="0" w:space="0" w:color="auto"/>
                  </w:divBdr>
                </w:div>
              </w:divsChild>
            </w:div>
            <w:div w:id="1900090692">
              <w:marLeft w:val="0"/>
              <w:marRight w:val="0"/>
              <w:marTop w:val="0"/>
              <w:marBottom w:val="0"/>
              <w:divBdr>
                <w:top w:val="single" w:sz="6" w:space="11" w:color="auto"/>
                <w:left w:val="single" w:sz="6" w:space="14" w:color="auto"/>
                <w:bottom w:val="none" w:sz="0" w:space="11" w:color="auto"/>
                <w:right w:val="single" w:sz="6" w:space="13" w:color="auto"/>
              </w:divBdr>
              <w:divsChild>
                <w:div w:id="949363777">
                  <w:marLeft w:val="0"/>
                  <w:marRight w:val="0"/>
                  <w:marTop w:val="0"/>
                  <w:marBottom w:val="0"/>
                  <w:divBdr>
                    <w:top w:val="none" w:sz="0" w:space="0" w:color="auto"/>
                    <w:left w:val="none" w:sz="0" w:space="0" w:color="auto"/>
                    <w:bottom w:val="none" w:sz="0" w:space="0" w:color="auto"/>
                    <w:right w:val="none" w:sz="0" w:space="0" w:color="auto"/>
                  </w:divBdr>
                </w:div>
              </w:divsChild>
            </w:div>
            <w:div w:id="2048794248">
              <w:marLeft w:val="0"/>
              <w:marRight w:val="0"/>
              <w:marTop w:val="0"/>
              <w:marBottom w:val="0"/>
              <w:divBdr>
                <w:top w:val="single" w:sz="6" w:space="11" w:color="auto"/>
                <w:left w:val="single" w:sz="6" w:space="14" w:color="auto"/>
                <w:bottom w:val="none" w:sz="0" w:space="11" w:color="auto"/>
                <w:right w:val="single" w:sz="6" w:space="13" w:color="auto"/>
              </w:divBdr>
              <w:divsChild>
                <w:div w:id="16165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ec2/spot/" TargetMode="External"/><Relationship Id="rId13" Type="http://schemas.openxmlformats.org/officeDocument/2006/relationships/image" Target="media/image3.emf"/><Relationship Id="rId18" Type="http://schemas.openxmlformats.org/officeDocument/2006/relationships/image" Target="media/image5.jpe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linuxtechi.com/wp-content/uploads/2017/09/kubeadm-node1.jpg" TargetMode="Externa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hyperlink" Target="https://www.linuxtechi.com/wp-content/uploads/2017/09/kubeadm-init-output.jpg"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paddressguide.com/cidr"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nuxtechi.com/wp-content/uploads/2017/09/Kubernetes-settup-Diagram.jpg" TargetMode="External"/><Relationship Id="rId23" Type="http://schemas.openxmlformats.org/officeDocument/2006/relationships/hyperlink" Target="https://www.linuxtechi.com/wp-content/uploads/2017/09/kubeadm-join-node2.jpg" TargetMode="External"/><Relationship Id="rId28" Type="http://schemas.openxmlformats.org/officeDocument/2006/relationships/footer" Target="footer2.xml"/><Relationship Id="rId10" Type="http://schemas.openxmlformats.org/officeDocument/2006/relationships/hyperlink" Target="https://aws.amazon.com/ec2/dedicated-hosts/" TargetMode="External"/><Relationship Id="rId19" Type="http://schemas.openxmlformats.org/officeDocument/2006/relationships/hyperlink" Target="https://www.linuxtechi.com/wp-content/uploads/2017/09/kubectl-get-nodes.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ec2/pricing/reserved-instances/" TargetMode="External"/><Relationship Id="rId14" Type="http://schemas.openxmlformats.org/officeDocument/2006/relationships/hyperlink" Target="https://www.linuxtechi.com/author/pradeep/" TargetMode="External"/><Relationship Id="rId22" Type="http://schemas.openxmlformats.org/officeDocument/2006/relationships/image" Target="media/image7.jpe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3386</TotalTime>
  <Pages>30</Pages>
  <Words>4903</Words>
  <Characters>27950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sanjaykumarreddy</dc:creator>
  <cp:lastModifiedBy>Admin</cp:lastModifiedBy>
  <cp:revision>86</cp:revision>
  <dcterms:created xsi:type="dcterms:W3CDTF">2019-07-24T06:05:00Z</dcterms:created>
  <dcterms:modified xsi:type="dcterms:W3CDTF">2021-02-07T10:47:00Z</dcterms:modified>
</cp:coreProperties>
</file>