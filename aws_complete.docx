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7A47EA">
      <w:pPr>
        <w:tabs>
          <w:tab w:val="left" w:pos="7569"/>
        </w:tabs>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DD62A3">
      <w:pPr>
        <w:rPr>
          <w:color w:val="FF0000"/>
        </w:rPr>
      </w:pPr>
      <w:r>
        <w:rPr>
          <w:color w:val="FF0000"/>
        </w:rPr>
        <w:t xml:space="preserve">families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C95E31"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C95E31"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C95E31"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ondemand instances </w:t>
      </w:r>
      <w:r w:rsidRPr="00C15556">
        <w:rPr>
          <w:color w:val="000000" w:themeColor="text1"/>
        </w:rPr>
        <w:t>Example:</w:t>
      </w:r>
      <w:r>
        <w:rPr>
          <w:color w:val="FF0000"/>
        </w:rPr>
        <w:t xml:space="preserve"> if we give scheduel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 instance :</w:t>
      </w:r>
    </w:p>
    <w:p w:rsidR="00725BE6" w:rsidRDefault="00725BE6" w:rsidP="00725BE6">
      <w:pPr>
        <w:pStyle w:val="ListParagraph"/>
        <w:numPr>
          <w:ilvl w:val="0"/>
          <w:numId w:val="15"/>
        </w:numPr>
      </w:pPr>
      <w:r>
        <w:lastRenderedPageBreak/>
        <w:t>File –s /dev/xvdf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How to detach volume from 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3192"/>
        <w:gridCol w:w="3192"/>
        <w:gridCol w:w="3192"/>
      </w:tblGrid>
      <w:tr w:rsidR="008705DB" w:rsidTr="008705DB">
        <w:tc>
          <w:tcPr>
            <w:tcW w:w="3192" w:type="dxa"/>
          </w:tcPr>
          <w:p w:rsidR="008705DB" w:rsidRPr="00031507" w:rsidRDefault="00BA1415" w:rsidP="00FC2A42">
            <w:pPr>
              <w:rPr>
                <w:color w:val="FF0000"/>
              </w:rPr>
            </w:pPr>
            <w:r w:rsidRPr="00031507">
              <w:rPr>
                <w:color w:val="FF0000"/>
              </w:rPr>
              <w:t xml:space="preserve">Standard </w:t>
            </w:r>
          </w:p>
        </w:tc>
        <w:tc>
          <w:tcPr>
            <w:tcW w:w="3192" w:type="dxa"/>
          </w:tcPr>
          <w:p w:rsidR="008705DB" w:rsidRPr="00031507" w:rsidRDefault="00BA1415" w:rsidP="00FC2A42">
            <w:pPr>
              <w:rPr>
                <w:color w:val="0070C0"/>
              </w:rPr>
            </w:pPr>
            <w:r w:rsidRPr="00031507">
              <w:rPr>
                <w:color w:val="0070C0"/>
              </w:rPr>
              <w:t>&gt;=3 AZ</w:t>
            </w:r>
          </w:p>
        </w:tc>
        <w:tc>
          <w:tcPr>
            <w:tcW w:w="3192" w:type="dxa"/>
          </w:tcPr>
          <w:p w:rsidR="008705DB" w:rsidRPr="00031507" w:rsidRDefault="00DF3799" w:rsidP="00FC2A42">
            <w:pPr>
              <w:rPr>
                <w:color w:val="006600"/>
              </w:rPr>
            </w:pPr>
            <w:r w:rsidRPr="00031507">
              <w:rPr>
                <w:color w:val="006600"/>
              </w:rPr>
              <w:t>Frequently access class(Default)</w:t>
            </w:r>
          </w:p>
        </w:tc>
      </w:tr>
      <w:tr w:rsidR="008705DB" w:rsidTr="008705DB">
        <w:tc>
          <w:tcPr>
            <w:tcW w:w="3192" w:type="dxa"/>
          </w:tcPr>
          <w:p w:rsidR="008705DB" w:rsidRPr="00031507" w:rsidRDefault="00BA1415" w:rsidP="00FC2A42">
            <w:pPr>
              <w:rPr>
                <w:color w:val="FF0000"/>
              </w:rPr>
            </w:pPr>
            <w:r w:rsidRPr="00031507">
              <w:rPr>
                <w:color w:val="FF0000"/>
              </w:rPr>
              <w:t>Standard-IA</w:t>
            </w:r>
          </w:p>
        </w:tc>
        <w:tc>
          <w:tcPr>
            <w:tcW w:w="3192" w:type="dxa"/>
          </w:tcPr>
          <w:p w:rsidR="008705DB" w:rsidRPr="00031507" w:rsidRDefault="00BA1415" w:rsidP="00FC2A42">
            <w:pPr>
              <w:rPr>
                <w:color w:val="0070C0"/>
              </w:rPr>
            </w:pPr>
            <w:r w:rsidRPr="00031507">
              <w:rPr>
                <w:color w:val="0070C0"/>
              </w:rPr>
              <w:t>&gt;=3AZ</w:t>
            </w:r>
          </w:p>
        </w:tc>
        <w:tc>
          <w:tcPr>
            <w:tcW w:w="3192" w:type="dxa"/>
          </w:tcPr>
          <w:p w:rsidR="008705DB" w:rsidRPr="00031507" w:rsidRDefault="00DF3799" w:rsidP="00FC2A42">
            <w:pPr>
              <w:rPr>
                <w:color w:val="006600"/>
              </w:rPr>
            </w:pPr>
            <w:r w:rsidRPr="00031507">
              <w:rPr>
                <w:color w:val="006600"/>
              </w:rPr>
              <w:t xml:space="preserve">Infrequently access class </w:t>
            </w:r>
          </w:p>
        </w:tc>
      </w:tr>
      <w:tr w:rsidR="008705DB" w:rsidTr="008705DB">
        <w:tc>
          <w:tcPr>
            <w:tcW w:w="3192" w:type="dxa"/>
          </w:tcPr>
          <w:p w:rsidR="008705DB" w:rsidRPr="00031507" w:rsidRDefault="00BA1415" w:rsidP="00FC2A42">
            <w:pPr>
              <w:rPr>
                <w:color w:val="FF0000"/>
              </w:rPr>
            </w:pPr>
            <w:r w:rsidRPr="00031507">
              <w:rPr>
                <w:color w:val="FF0000"/>
              </w:rPr>
              <w:t xml:space="preserve">Intelligent tiring  </w:t>
            </w:r>
          </w:p>
        </w:tc>
        <w:tc>
          <w:tcPr>
            <w:tcW w:w="3192" w:type="dxa"/>
          </w:tcPr>
          <w:p w:rsidR="008705DB" w:rsidRPr="00031507" w:rsidRDefault="008705DB" w:rsidP="00FC2A42">
            <w:pPr>
              <w:rPr>
                <w:color w:val="0070C0"/>
              </w:rPr>
            </w:pPr>
          </w:p>
        </w:tc>
        <w:tc>
          <w:tcPr>
            <w:tcW w:w="3192" w:type="dxa"/>
          </w:tcPr>
          <w:p w:rsidR="008705DB" w:rsidRPr="00031507" w:rsidRDefault="00DF3799" w:rsidP="00FC2A42">
            <w:pPr>
              <w:rPr>
                <w:color w:val="006600"/>
              </w:rPr>
            </w:pPr>
            <w:r w:rsidRPr="00031507">
              <w:rPr>
                <w:color w:val="006600"/>
              </w:rPr>
              <w:t xml:space="preserve">Combination of standard and standard </w:t>
            </w:r>
            <w:r w:rsidR="00606556" w:rsidRPr="00031507">
              <w:rPr>
                <w:color w:val="006600"/>
              </w:rPr>
              <w:t>–</w:t>
            </w:r>
            <w:r w:rsidRPr="00031507">
              <w:rPr>
                <w:color w:val="006600"/>
              </w:rPr>
              <w:t>IA</w:t>
            </w:r>
            <w:r w:rsidR="00606556" w:rsidRPr="00031507">
              <w:rPr>
                <w:color w:val="006600"/>
              </w:rPr>
              <w:t xml:space="preserve">. Logic is maintained by Amazon. </w:t>
            </w:r>
            <w:r w:rsidR="002D10F8" w:rsidRPr="00031507">
              <w:rPr>
                <w:color w:val="006600"/>
              </w:rPr>
              <w:t>S</w:t>
            </w:r>
            <w:r w:rsidR="00606556" w:rsidRPr="00031507">
              <w:rPr>
                <w:color w:val="006600"/>
              </w:rPr>
              <w:t>ome</w:t>
            </w:r>
            <w:r w:rsidR="002D10F8">
              <w:rPr>
                <w:color w:val="006600"/>
              </w:rPr>
              <w:t xml:space="preserve"> </w:t>
            </w:r>
            <w:r w:rsidR="00606556" w:rsidRPr="00031507">
              <w:rPr>
                <w:color w:val="006600"/>
              </w:rPr>
              <w:t>time it will sored in standard and sometime standard IA.</w:t>
            </w:r>
          </w:p>
        </w:tc>
      </w:tr>
      <w:tr w:rsidR="008705DB" w:rsidTr="008705DB">
        <w:tc>
          <w:tcPr>
            <w:tcW w:w="3192" w:type="dxa"/>
          </w:tcPr>
          <w:p w:rsidR="008705DB" w:rsidRPr="00031507" w:rsidRDefault="000D47D7" w:rsidP="00FC2A42">
            <w:pPr>
              <w:rPr>
                <w:color w:val="FF0000"/>
              </w:rPr>
            </w:pPr>
            <w:r w:rsidRPr="00031507">
              <w:rPr>
                <w:color w:val="FF0000"/>
              </w:rPr>
              <w:t xml:space="preserve">One zone Infrequent access </w:t>
            </w:r>
          </w:p>
        </w:tc>
        <w:tc>
          <w:tcPr>
            <w:tcW w:w="3192" w:type="dxa"/>
          </w:tcPr>
          <w:p w:rsidR="008705DB" w:rsidRPr="00031507" w:rsidRDefault="000D47D7" w:rsidP="00FC2A42">
            <w:pPr>
              <w:rPr>
                <w:color w:val="0070C0"/>
              </w:rPr>
            </w:pPr>
            <w:r w:rsidRPr="00031507">
              <w:rPr>
                <w:color w:val="0070C0"/>
              </w:rPr>
              <w:t>&gt;=1AZ</w:t>
            </w:r>
          </w:p>
        </w:tc>
        <w:tc>
          <w:tcPr>
            <w:tcW w:w="3192" w:type="dxa"/>
          </w:tcPr>
          <w:p w:rsidR="008705DB" w:rsidRPr="00031507" w:rsidRDefault="00D80EBE" w:rsidP="00FC2A42">
            <w:pPr>
              <w:rPr>
                <w:color w:val="006600"/>
              </w:rPr>
            </w:pPr>
            <w:r w:rsidRPr="00031507">
              <w:rPr>
                <w:color w:val="006600"/>
              </w:rPr>
              <w:t>It will store non critical data</w:t>
            </w:r>
            <w:r w:rsidR="005E6A36" w:rsidRPr="00031507">
              <w:rPr>
                <w:color w:val="006600"/>
              </w:rPr>
              <w:t>.</w:t>
            </w:r>
          </w:p>
        </w:tc>
      </w:tr>
      <w:tr w:rsidR="008705DB" w:rsidTr="008705DB">
        <w:tc>
          <w:tcPr>
            <w:tcW w:w="3192" w:type="dxa"/>
          </w:tcPr>
          <w:p w:rsidR="008705DB" w:rsidRPr="00031507" w:rsidRDefault="000D47D7" w:rsidP="00FC2A42">
            <w:pPr>
              <w:rPr>
                <w:color w:val="FF0000"/>
              </w:rPr>
            </w:pPr>
            <w:r w:rsidRPr="00031507">
              <w:rPr>
                <w:color w:val="FF0000"/>
              </w:rPr>
              <w:t xml:space="preserve">Glacier </w:t>
            </w:r>
          </w:p>
        </w:tc>
        <w:tc>
          <w:tcPr>
            <w:tcW w:w="3192" w:type="dxa"/>
          </w:tcPr>
          <w:p w:rsidR="008705DB" w:rsidRPr="00031507" w:rsidRDefault="005E6A36" w:rsidP="00FC2A42">
            <w:pPr>
              <w:rPr>
                <w:color w:val="0070C0"/>
              </w:rPr>
            </w:pPr>
            <w:r w:rsidRPr="00031507">
              <w:rPr>
                <w:color w:val="0070C0"/>
              </w:rPr>
              <w:t>&gt;=3AZ</w:t>
            </w:r>
          </w:p>
        </w:tc>
        <w:tc>
          <w:tcPr>
            <w:tcW w:w="3192" w:type="dxa"/>
          </w:tcPr>
          <w:p w:rsidR="008705DB" w:rsidRPr="00031507" w:rsidRDefault="005E6A36" w:rsidP="00FC2A42">
            <w:pPr>
              <w:rPr>
                <w:color w:val="006600"/>
              </w:rPr>
            </w:pPr>
            <w:r w:rsidRPr="00031507">
              <w:rPr>
                <w:color w:val="006600"/>
              </w:rPr>
              <w:t>Old data retrieving will take minutes to hours.</w:t>
            </w:r>
          </w:p>
        </w:tc>
      </w:tr>
      <w:tr w:rsidR="008705DB" w:rsidTr="008705DB">
        <w:tc>
          <w:tcPr>
            <w:tcW w:w="3192" w:type="dxa"/>
          </w:tcPr>
          <w:p w:rsidR="008705DB" w:rsidRPr="00031507" w:rsidRDefault="000D47D7" w:rsidP="00FC2A42">
            <w:pPr>
              <w:rPr>
                <w:color w:val="FF0000"/>
              </w:rPr>
            </w:pPr>
            <w:r w:rsidRPr="00031507">
              <w:rPr>
                <w:color w:val="FF0000"/>
              </w:rPr>
              <w:t xml:space="preserve">Reduced redundancy </w:t>
            </w:r>
          </w:p>
        </w:tc>
        <w:tc>
          <w:tcPr>
            <w:tcW w:w="3192" w:type="dxa"/>
          </w:tcPr>
          <w:p w:rsidR="008705DB" w:rsidRPr="00031507" w:rsidRDefault="000D47D7" w:rsidP="00FC2A42">
            <w:pPr>
              <w:rPr>
                <w:color w:val="0070C0"/>
              </w:rPr>
            </w:pPr>
            <w:r w:rsidRPr="00031507">
              <w:rPr>
                <w:color w:val="0070C0"/>
              </w:rPr>
              <w:t>&gt;=3AZ</w:t>
            </w:r>
          </w:p>
        </w:tc>
        <w:tc>
          <w:tcPr>
            <w:tcW w:w="3192" w:type="dxa"/>
          </w:tcPr>
          <w:p w:rsidR="008705DB" w:rsidRPr="00031507" w:rsidRDefault="00043E9F" w:rsidP="00FC2A42">
            <w:pPr>
              <w:rPr>
                <w:color w:val="006600"/>
              </w:rPr>
            </w:pPr>
            <w:r w:rsidRPr="00031507">
              <w:rPr>
                <w:color w:val="006600"/>
              </w:rPr>
              <w:t>Frequently accessed non 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p>
    <w:p w:rsidR="00693E1E" w:rsidRDefault="00693E1E" w:rsidP="00693E1E">
      <w:r>
        <w:t>6)</w:t>
      </w:r>
      <w:r w:rsidRPr="00693E1E">
        <w:t xml:space="preserve"> </w:t>
      </w:r>
      <w:r>
        <w:t>Data Can be directly stored /retrieve using rest api, Exposed by s3</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p>
    <w:p w:rsidR="00A34520" w:rsidRDefault="00A34520" w:rsidP="00A34520">
      <w:r>
        <w:t>14) We can create events, ex anything changed in s3 buckets this event will trigger. (SNS(Simple Notification Service),LAMBDA FUNCTION(this is a function when specific event occurs) ,sqsque)</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lastRenderedPageBreak/>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4E31F7" w:rsidTr="004E31F7">
        <w:tc>
          <w:tcPr>
            <w:tcW w:w="3192" w:type="dxa"/>
          </w:tcPr>
          <w:p w:rsidR="004E31F7" w:rsidRDefault="004E31F7" w:rsidP="00693E1E">
            <w:r>
              <w:t xml:space="preserve">We can make object public but bucket level permission is required </w:t>
            </w:r>
          </w:p>
        </w:tc>
        <w:tc>
          <w:tcPr>
            <w:tcW w:w="3192" w:type="dxa"/>
          </w:tcPr>
          <w:p w:rsidR="004E31F7" w:rsidRDefault="00A47075" w:rsidP="00693E1E">
            <w:r>
              <w:t>Server access logs can enabled in bucket level . one bucket access logs can store in another bucket.</w:t>
            </w:r>
          </w:p>
        </w:tc>
      </w:tr>
      <w:tr w:rsidR="004E31F7" w:rsidTr="004E31F7">
        <w:tc>
          <w:tcPr>
            <w:tcW w:w="3192" w:type="dxa"/>
          </w:tcPr>
          <w:p w:rsidR="004E31F7" w:rsidRDefault="004E31F7" w:rsidP="00693E1E">
            <w:r>
              <w:t>Object level logging is possible with cloud trail ,Cloud trail is required to record events .</w:t>
            </w:r>
          </w:p>
          <w:p w:rsidR="004E31F7" w:rsidRDefault="004E31F7" w:rsidP="00693E1E">
            <w:r>
              <w:t>This service is available in management and governance level.</w:t>
            </w:r>
          </w:p>
        </w:tc>
        <w:tc>
          <w:tcPr>
            <w:tcW w:w="3192" w:type="dxa"/>
          </w:tcPr>
          <w:p w:rsidR="004E31F7" w:rsidRDefault="00A47075" w:rsidP="00693E1E">
            <w:r>
              <w:t xml:space="preserve">Bucket level logging is possible we can store the logs in another bucket </w:t>
            </w:r>
          </w:p>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C95E31"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t>This can be possible in same account and different account.</w:t>
      </w:r>
    </w:p>
    <w:p w:rsidR="0083431D" w:rsidRDefault="0083431D" w:rsidP="00FC2A42">
      <w:r>
        <w:t>This can be possible in same region with different region.</w:t>
      </w:r>
    </w:p>
    <w:p w:rsidR="0083431D" w:rsidRDefault="004C1797" w:rsidP="00FC2A42">
      <w:r>
        <w:lastRenderedPageBreak/>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C95E31"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2E6FB6" w:rsidRDefault="002E6FB6">
                  <w:r>
                    <w:t>VPC(aws).</w:t>
                  </w:r>
                </w:p>
                <w:p w:rsidR="002E6FB6" w:rsidRDefault="002E6FB6"/>
                <w:p w:rsidR="002E6FB6" w:rsidRDefault="002E6FB6"/>
                <w:p w:rsidR="002E6FB6" w:rsidRDefault="002E6FB6"/>
                <w:p w:rsidR="002E6FB6" w:rsidRDefault="002E6FB6"/>
                <w:p w:rsidR="002E6FB6" w:rsidRDefault="002E6FB6"/>
                <w:p w:rsidR="002E6FB6" w:rsidRDefault="002E6FB6">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90575" cy="676275"/>
                                </a:xfrm>
                                <a:prstGeom prst="rect">
                                  <a:avLst/>
                                </a:prstGeom>
                                <a:noFill/>
                                <a:ln>
                                  <a:noFill/>
                                </a:ln>
                              </pic:spPr>
                            </pic:pic>
                          </a:graphicData>
                        </a:graphic>
                      </wp:inline>
                    </w:drawing>
                  </w:r>
                </w:p>
                <w:p w:rsidR="002E6FB6" w:rsidRDefault="002E6FB6"/>
              </w:txbxContent>
            </v:textbox>
          </v:shape>
        </w:pict>
      </w:r>
      <w:r>
        <w:rPr>
          <w:b/>
          <w:noProof/>
        </w:rPr>
        <w:pict>
          <v:oval id="_x0000_s1043" style="position:absolute;left:0;text-align:left;margin-left:201pt;margin-top:14.7pt;width:63pt;height:46.5pt;z-index:251673600">
            <v:textbox>
              <w:txbxContent>
                <w:p w:rsidR="002E6FB6" w:rsidRDefault="002E6FB6">
                  <w:r>
                    <w:tab/>
                    <w:t>IGW</w:t>
                  </w:r>
                </w:p>
              </w:txbxContent>
            </v:textbox>
          </v:oval>
        </w:pict>
      </w:r>
      <w:r>
        <w:rPr>
          <w:b/>
          <w:noProof/>
        </w:rPr>
        <w:pict>
          <v:shape id="_x0000_s1041" type="#_x0000_t202" style="position:absolute;left:0;text-align:left;margin-left:37.5pt;margin-top:4.2pt;width:112.5pt;height:66pt;z-index:251671552">
            <v:textbox>
              <w:txbxContent>
                <w:p w:rsidR="002E6FB6" w:rsidRDefault="002E6FB6">
                  <w:r>
                    <w:t>CORPORATE NETWORK.(on premise)</w:t>
                  </w:r>
                </w:p>
              </w:txbxContent>
            </v:textbox>
          </v:shape>
        </w:pict>
      </w:r>
    </w:p>
    <w:p w:rsidR="007A138D" w:rsidRDefault="00C95E31" w:rsidP="00FC2A42">
      <w:r>
        <w:rPr>
          <w:noProof/>
        </w:rPr>
        <w:lastRenderedPageBreak/>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2E6FB6" w:rsidRDefault="002E6FB6">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C95E31"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2E6FB6" w:rsidRDefault="002E6FB6">
                  <w:r>
                    <w:t>Ec2-with public IP</w:t>
                  </w:r>
                </w:p>
              </w:txbxContent>
            </v:textbox>
          </v:shape>
        </w:pict>
      </w:r>
    </w:p>
    <w:p w:rsidR="00643F8C" w:rsidRDefault="00C95E31"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C95E31" w:rsidP="00FC2A42">
      <w:r>
        <w:rPr>
          <w:noProof/>
        </w:rPr>
        <w:pict>
          <v:shape id="_x0000_s1048" type="#_x0000_t202" style="position:absolute;margin-left:426pt;margin-top:1.45pt;width:60.75pt;height:51.75pt;z-index:251677696">
            <v:textbox>
              <w:txbxContent>
                <w:p w:rsidR="002E6FB6" w:rsidRDefault="002E6FB6" w:rsidP="00807307">
                  <w:r>
                    <w:t>Ec2-with privateip.</w:t>
                  </w:r>
                </w:p>
                <w:p w:rsidR="002E6FB6" w:rsidRDefault="002E6FB6"/>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C95E31"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2E6FB6" w:rsidRDefault="002E6FB6">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2E6FB6" w:rsidRDefault="002E6FB6"/>
                <w:p w:rsidR="002E6FB6" w:rsidRDefault="002E6FB6"/>
                <w:p w:rsidR="002E6FB6" w:rsidRDefault="002E6FB6"/>
                <w:p w:rsidR="002E6FB6" w:rsidRDefault="002E6FB6"/>
              </w:txbxContent>
            </v:textbox>
          </v:shape>
        </w:pict>
      </w:r>
      <w:r>
        <w:rPr>
          <w:b/>
          <w:noProof/>
        </w:rPr>
        <w:pict>
          <v:oval id="_x0000_s1057" style="position:absolute;left:0;text-align:left;margin-left:212.25pt;margin-top:11.25pt;width:74.25pt;height:40.5pt;z-index:251684864">
            <v:textbox>
              <w:txbxContent>
                <w:p w:rsidR="002E6FB6" w:rsidRDefault="002E6FB6">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C95E31"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2E6FB6" w:rsidRDefault="002E6FB6">
                  <w:r>
                    <w:t>Corporate    Network</w:t>
                  </w:r>
                </w:p>
              </w:txbxContent>
            </v:textbox>
          </v:shape>
        </w:pict>
      </w:r>
      <w:r w:rsidR="000E7085">
        <w:rPr>
          <w:b/>
        </w:rPr>
        <w:tab/>
      </w:r>
      <w:r w:rsidR="000E7085">
        <w:rPr>
          <w:b/>
        </w:rPr>
        <w:tab/>
      </w:r>
    </w:p>
    <w:p w:rsidR="00AA3D02" w:rsidRDefault="00C95E31" w:rsidP="00543283">
      <w:pPr>
        <w:tabs>
          <w:tab w:val="left" w:pos="1770"/>
        </w:tabs>
      </w:pPr>
      <w:r>
        <w:rPr>
          <w:noProof/>
        </w:rPr>
        <w:pict>
          <v:shape id="_x0000_s1062" type="#_x0000_t202" style="position:absolute;margin-left:339.75pt;margin-top:2.6pt;width:102pt;height:19.5pt;z-index:251689984">
            <v:textbox>
              <w:txbxContent>
                <w:p w:rsidR="002E6FB6" w:rsidRDefault="002E6FB6">
                  <w:r>
                    <w:t>Ec2-with private ip</w:t>
                  </w:r>
                </w:p>
              </w:txbxContent>
            </v:textbox>
          </v:shape>
        </w:pict>
      </w:r>
      <w:r w:rsidR="00543283">
        <w:tab/>
      </w:r>
    </w:p>
    <w:p w:rsidR="00AA3D02" w:rsidRDefault="00C95E31" w:rsidP="00FC2A42">
      <w:r>
        <w:rPr>
          <w:noProof/>
        </w:rPr>
        <w:pict>
          <v:shape id="_x0000_s1063" type="#_x0000_t202" style="position:absolute;margin-left:339.75pt;margin-top:7.15pt;width:102pt;height:19.5pt;z-index:251691008">
            <v:textbox>
              <w:txbxContent>
                <w:p w:rsidR="002E6FB6" w:rsidRDefault="002E6FB6">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C95E31" w:rsidP="00FC2A42">
      <w:r>
        <w:rPr>
          <w:noProof/>
        </w:rPr>
        <w:pict>
          <v:shape id="_x0000_s1066" type="#_x0000_t202" style="position:absolute;margin-left:322.5pt;margin-top:10.4pt;width:174pt;height:142.5pt;z-index:251694080">
            <v:textbox>
              <w:txbxContent>
                <w:p w:rsidR="002E6FB6" w:rsidRPr="00C82627" w:rsidRDefault="002E6FB6">
                  <w:pPr>
                    <w:rPr>
                      <w:color w:val="FF0000"/>
                    </w:rPr>
                  </w:pPr>
                  <w:r w:rsidRPr="00C82627">
                    <w:rPr>
                      <w:color w:val="FF0000"/>
                    </w:rPr>
                    <w:t>Ec2-private</w:t>
                  </w:r>
                </w:p>
                <w:p w:rsidR="002E6FB6" w:rsidRPr="00C82627" w:rsidRDefault="002E6FB6">
                  <w:pPr>
                    <w:rPr>
                      <w:color w:val="FF0000"/>
                    </w:rPr>
                  </w:pPr>
                  <w:r w:rsidRPr="00C82627">
                    <w:rPr>
                      <w:color w:val="FF0000"/>
                    </w:rPr>
                    <w:t>Ec2-private</w:t>
                  </w:r>
                </w:p>
                <w:p w:rsidR="002E6FB6" w:rsidRPr="00C82627" w:rsidRDefault="002E6FB6">
                  <w:pPr>
                    <w:rPr>
                      <w:color w:val="FF0000"/>
                    </w:rPr>
                  </w:pPr>
                  <w:r w:rsidRPr="00C82627">
                    <w:rPr>
                      <w:color w:val="FF0000"/>
                    </w:rPr>
                    <w:t>Ec2-private</w:t>
                  </w:r>
                </w:p>
                <w:p w:rsidR="002E6FB6" w:rsidRPr="00C82627" w:rsidRDefault="002E6FB6">
                  <w:pPr>
                    <w:rPr>
                      <w:color w:val="FF0000"/>
                    </w:rPr>
                  </w:pPr>
                </w:p>
              </w:txbxContent>
            </v:textbox>
          </v:shape>
        </w:pict>
      </w:r>
    </w:p>
    <w:p w:rsidR="00AA3D02" w:rsidRDefault="00C95E31" w:rsidP="00B92E5C">
      <w:pPr>
        <w:pStyle w:val="ListParagraph"/>
        <w:numPr>
          <w:ilvl w:val="0"/>
          <w:numId w:val="9"/>
        </w:numPr>
      </w:pPr>
      <w:r>
        <w:rPr>
          <w:noProof/>
        </w:rPr>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2E6FB6" w:rsidRDefault="002E6FB6" w:rsidP="00543283">
                  <w:r>
                    <w:t>Corporate    Network</w:t>
                  </w:r>
                </w:p>
                <w:p w:rsidR="002E6FB6" w:rsidRDefault="002E6FB6"/>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AA3D02" w:rsidRDefault="00AA3D02" w:rsidP="00FC2A42">
      <w:r>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lastRenderedPageBreak/>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lastRenderedPageBreak/>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Pr="00DD5815" w:rsidRDefault="00DD5815" w:rsidP="00DD5815">
            <w:pPr>
              <w:rPr>
                <w:sz w:val="20"/>
                <w:szCs w:val="20"/>
              </w:rPr>
            </w:pP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Pr="007F79BB" w:rsidRDefault="00E30391" w:rsidP="00FC2A42">
            <w:pPr>
              <w:rPr>
                <w:sz w:val="20"/>
                <w:szCs w:val="20"/>
              </w:rPr>
            </w:pPr>
          </w:p>
        </w:tc>
      </w:tr>
    </w:tbl>
    <w:p w:rsidR="00696D72" w:rsidRPr="008F5FCF" w:rsidRDefault="00696D72"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lastRenderedPageBreak/>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C95E31" w:rsidP="00FC2A42">
      <w:r w:rsidRPr="00C95E31">
        <w:rPr>
          <w:rFonts w:ascii="Arial" w:hAnsi="Arial" w:cs="Arial"/>
          <w:noProof/>
          <w:color w:val="222222"/>
        </w:rPr>
        <w:pict>
          <v:oval id="_x0000_s1036" style="position:absolute;margin-left:437.25pt;margin-top:37.5pt;width:69.75pt;height:48pt;z-index:251668480">
            <v:textbox>
              <w:txbxContent>
                <w:p w:rsidR="002E6FB6" w:rsidRDefault="002E6FB6">
                  <w:r>
                    <w:t>EC2</w:t>
                  </w:r>
                </w:p>
                <w:p w:rsidR="002E6FB6" w:rsidRDefault="002E6FB6"/>
                <w:p w:rsidR="002E6FB6" w:rsidRDefault="002E6FB6">
                  <w:r>
                    <w:t>EC2</w:t>
                  </w:r>
                </w:p>
                <w:p w:rsidR="002E6FB6" w:rsidRDefault="002E6FB6">
                  <w:r>
                    <w:t>E</w:t>
                  </w:r>
                </w:p>
              </w:txbxContent>
            </v:textbox>
          </v:oval>
        </w:pict>
      </w:r>
      <w:r>
        <w:rPr>
          <w:noProof/>
        </w:rPr>
        <w:pict>
          <v:shape id="_x0000_s1026" type="#_x0000_t202" style="position:absolute;margin-left:298.5pt;margin-top:37.5pt;width:208.5pt;height:102pt;z-index:251658240">
            <v:textbox style="mso-next-textbox:#_x0000_s1026">
              <w:txbxContent>
                <w:p w:rsidR="002E6FB6" w:rsidRDefault="002E6FB6"/>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C95E31" w:rsidP="00FC2A42">
      <w:r w:rsidRPr="00C95E31">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C95E31">
        <w:rPr>
          <w:rFonts w:ascii="Arial" w:hAnsi="Arial" w:cs="Arial"/>
          <w:noProof/>
          <w:color w:val="222222"/>
        </w:rPr>
        <w:pict>
          <v:shape id="_x0000_s1029" type="#_x0000_t202" style="position:absolute;margin-left:346.5pt;margin-top:4.85pt;width:61.5pt;height:18pt;z-index:251661312">
            <v:textbox style="mso-next-textbox:#_x0000_s1029">
              <w:txbxContent>
                <w:p w:rsidR="002E6FB6" w:rsidRDefault="002E6FB6">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C95E31" w:rsidP="00FC2A42">
      <w:r w:rsidRPr="00C95E31">
        <w:rPr>
          <w:rFonts w:ascii="Arial" w:hAnsi="Arial" w:cs="Arial"/>
          <w:noProof/>
          <w:color w:val="222222"/>
        </w:rPr>
        <w:pict>
          <v:shape id="_x0000_s1030" type="#_x0000_t202" style="position:absolute;margin-left:420.75pt;margin-top:19.15pt;width:36pt;height:19.5pt;z-index:251662336">
            <v:textbox style="mso-next-textbox:#_x0000_s1030">
              <w:txbxContent>
                <w:p w:rsidR="002E6FB6" w:rsidRDefault="002E6FB6">
                  <w:r>
                    <w:t>EC2</w:t>
                  </w:r>
                </w:p>
              </w:txbxContent>
            </v:textbox>
          </v:shape>
        </w:pict>
      </w:r>
      <w:r>
        <w:rPr>
          <w:noProof/>
        </w:rPr>
        <w:pict>
          <v:shape id="_x0000_s1027" type="#_x0000_t202" style="position:absolute;margin-left:304.5pt;margin-top:1.9pt;width:33pt;height:26.25pt;z-index:251659264">
            <v:textbox>
              <w:txbxContent>
                <w:p w:rsidR="002E6FB6" w:rsidRDefault="002E6FB6">
                  <w:r>
                    <w:t>ALB</w:t>
                  </w:r>
                </w:p>
              </w:txbxContent>
            </v:textbox>
          </v:shape>
        </w:pict>
      </w:r>
      <w:r w:rsidR="008727CB">
        <w:t>We can enable termination protection to ALB.</w:t>
      </w:r>
    </w:p>
    <w:p w:rsidR="008727CB" w:rsidRDefault="00C95E31" w:rsidP="00FC2A42">
      <w:r w:rsidRPr="00C95E31">
        <w:rPr>
          <w:rFonts w:ascii="Arial" w:hAnsi="Arial" w:cs="Arial"/>
          <w:noProof/>
          <w:color w:val="222222"/>
        </w:rPr>
        <w:pict>
          <v:shape id="_x0000_s1031" type="#_x0000_t202" style="position:absolute;margin-left:442.5pt;margin-top:19.95pt;width:37.5pt;height:19.5pt;z-index:251663360">
            <v:textbox>
              <w:txbxContent>
                <w:p w:rsidR="002E6FB6" w:rsidRDefault="002E6FB6">
                  <w:r>
                    <w:t>EC2</w:t>
                  </w:r>
                </w:p>
              </w:txbxContent>
            </v:textbox>
          </v:shape>
        </w:pict>
      </w:r>
      <w:r w:rsidRPr="00C95E31">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2E6FB6" w:rsidRDefault="002E6FB6">
                  <w:r>
                    <w:t>EC22</w:t>
                  </w:r>
                </w:p>
              </w:txbxContent>
            </v:textbox>
          </v:shape>
        </w:pict>
      </w:r>
      <w:r>
        <w:rPr>
          <w:noProof/>
        </w:rPr>
        <w:pict>
          <v:shape id="_x0000_s1032" type="#_x0000_t202" style="position:absolute;margin-left:456.75pt;margin-top:2.7pt;width:38.25pt;height:18pt;z-index:251664384">
            <v:textbox>
              <w:txbxContent>
                <w:p w:rsidR="002E6FB6" w:rsidRDefault="002E6FB6">
                  <w:r>
                    <w:t>EC2</w:t>
                  </w:r>
                </w:p>
              </w:txbxContent>
            </v:textbox>
          </v:shape>
        </w:pict>
      </w:r>
      <w:r>
        <w:rPr>
          <w:noProof/>
        </w:rPr>
        <w:pict>
          <v:shape id="_x0000_s1028" type="#_x0000_t202" style="position:absolute;margin-left:346.5pt;margin-top:20.7pt;width:61.5pt;height:18.75pt;z-index:251660288">
            <v:textbox>
              <w:txbxContent>
                <w:p w:rsidR="002E6FB6" w:rsidRDefault="002E6FB6">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t>If will perform health checks then it will send traffic to healthyresource.</w:t>
      </w:r>
    </w:p>
    <w:p w:rsidR="00E30505" w:rsidRDefault="00E30505" w:rsidP="00FC2A42">
      <w:r w:rsidRPr="00E30505">
        <w:rPr>
          <w:color w:val="FF0000"/>
        </w:rPr>
        <w:t>Unhealthy Thresh hold</w:t>
      </w:r>
      <w:r>
        <w:t>: This is a numeric value we have to give in ELB configuration .</w:t>
      </w:r>
    </w:p>
    <w:p w:rsidR="00E30505" w:rsidRDefault="00E30505" w:rsidP="00FC2A42">
      <w:r>
        <w:t>example: If value is 2 , If two conjugative health checks fails. This resource</w:t>
      </w:r>
      <w:r w:rsidR="00670996">
        <w:t xml:space="preserve"> ec2 instance,</w:t>
      </w:r>
      <w:r>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E30505" w:rsidP="00E30505">
      <w:r>
        <w:t>example: If value is 2 , If two conjugative health checks pas</w:t>
      </w:r>
      <w:r w:rsidR="0075205D">
        <w:t xml:space="preserve">s. This resource will mark as </w:t>
      </w:r>
      <w:r>
        <w:t>h</w:t>
      </w:r>
      <w:r w:rsidR="0075205D">
        <w:t xml:space="preserve">ealthy and resource will added to </w:t>
      </w:r>
      <w:r>
        <w:t>service.</w:t>
      </w:r>
    </w:p>
    <w:p w:rsidR="00E30505" w:rsidRDefault="00131368" w:rsidP="00FC2A42">
      <w:r w:rsidRPr="001D43AA">
        <w:rPr>
          <w:color w:val="FF0000"/>
        </w:rPr>
        <w:t>ELP policy</w:t>
      </w:r>
      <w:r>
        <w:t xml:space="preserve">: Round Robin. </w:t>
      </w:r>
    </w:p>
    <w:p w:rsidR="001D43AA" w:rsidRDefault="001D43AA" w:rsidP="00FC2A42">
      <w:r>
        <w:t>Note: We can add or remove ec2 instance at any time.</w:t>
      </w:r>
    </w:p>
    <w:p w:rsidR="00E30505" w:rsidRDefault="00E30505" w:rsidP="00FC2A42">
      <w:r w:rsidRPr="00E30505">
        <w:rPr>
          <w:color w:val="FF0000"/>
        </w:rPr>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lastRenderedPageBreak/>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t>Desired capacity will change based on policies.</w:t>
      </w:r>
    </w:p>
    <w:p w:rsidR="00095271" w:rsidRDefault="0049551C" w:rsidP="00FC2A42">
      <w:r>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lastRenderedPageBreak/>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C95E31"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C95E31"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lastRenderedPageBreak/>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p w:rsidR="008770C2" w:rsidRDefault="008770C2" w:rsidP="00FC2A42"/>
    <w:p w:rsidR="008770C2" w:rsidRDefault="008770C2" w:rsidP="00FC2A42">
      <w:r>
        <w:t>Infrastructure as a code.</w:t>
      </w:r>
    </w:p>
    <w:p w:rsidR="008770C2" w:rsidRDefault="008770C2" w:rsidP="00FC2A42">
      <w:r>
        <w:t>support planning from execution.</w:t>
      </w:r>
    </w:p>
    <w:p w:rsidR="000F749A" w:rsidRDefault="000F749A" w:rsidP="00FC2A42">
      <w:pPr>
        <w:rPr>
          <w:color w:val="FF0000"/>
        </w:rPr>
      </w:pPr>
      <w:r>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t xml:space="preserve">terraform config: To provide accesskeyid and secretaccess key to </w:t>
      </w:r>
      <w:r w:rsidRPr="00AE02F3">
        <w:rPr>
          <w:color w:val="FF0000"/>
        </w:rPr>
        <w:t xml:space="preserve">terraform </w:t>
      </w:r>
      <w:r>
        <w:t>engine.</w:t>
      </w:r>
    </w:p>
    <w:p w:rsidR="00F50B3B" w:rsidRDefault="00F50B3B" w:rsidP="00FC2A42">
      <w:r>
        <w:t xml:space="preserve">terraform plan : This will display what changes to b apply on </w:t>
      </w:r>
      <w:r w:rsidR="000F749A">
        <w:t>environment</w:t>
      </w:r>
      <w:r>
        <w:t>.</w:t>
      </w:r>
    </w:p>
    <w:p w:rsidR="008770C2" w:rsidRDefault="008770C2" w:rsidP="00FC2A42">
      <w:r>
        <w:lastRenderedPageBreak/>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t>String:</w:t>
      </w:r>
    </w:p>
    <w:p w:rsidR="003C22EF" w:rsidRDefault="003C22EF" w:rsidP="00FC2A42">
      <w:r>
        <w:t>variable "region"  {</w:t>
      </w:r>
    </w:p>
    <w:p w:rsidR="003C22EF" w:rsidRDefault="003C22EF" w:rsidP="00FC2A42">
      <w:r>
        <w:lastRenderedPageBreak/>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t xml:space="preserve">To using variable </w:t>
      </w:r>
      <w:r w:rsidR="00A138BE">
        <w:t>values:</w:t>
      </w:r>
      <w:r>
        <w:t xml:space="preserve"> </w:t>
      </w:r>
      <w:r w:rsidR="00A138BE">
        <w:t xml:space="preserve">       </w:t>
      </w:r>
      <w:r>
        <w:t>${vars.imageid} ,${vars.fruits},${vars.region}</w:t>
      </w:r>
    </w:p>
    <w:p w:rsidR="008E0DDE" w:rsidRDefault="00EA2937" w:rsidP="00FC2A42">
      <w:r>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lastRenderedPageBreak/>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Pr="00782341" w:rsidRDefault="00782341" w:rsidP="00FC2A42">
      <w:pPr>
        <w:rPr>
          <w:color w:val="FF0000"/>
        </w:rPr>
      </w:pPr>
      <w:r w:rsidRPr="00782341">
        <w:rPr>
          <w:color w:val="FF0000"/>
        </w:rPr>
        <w:t>module.modulename.variable_name</w:t>
      </w:r>
    </w:p>
    <w:p w:rsidR="007A5355" w:rsidRDefault="007A5355" w:rsidP="00FC2A42"/>
    <w:p w:rsidR="00EF4485" w:rsidRDefault="00EF4485" w:rsidP="00FC2A42"/>
    <w:p w:rsidR="00EF4485" w:rsidRDefault="00EF448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47738C" w:rsidRDefault="0047738C" w:rsidP="0047738C">
      <w:pPr>
        <w:pStyle w:val="Heading1"/>
        <w:shd w:val="clear" w:color="auto" w:fill="FFFFFF"/>
        <w:spacing w:before="0" w:after="150" w:line="312" w:lineRule="atLeast"/>
        <w:textAlignment w:val="baseline"/>
        <w:rPr>
          <w:rFonts w:ascii="Georgia" w:hAnsi="Georgia"/>
          <w:b w:val="0"/>
          <w:bCs w:val="0"/>
          <w:color w:val="155C8E"/>
          <w:spacing w:val="-15"/>
          <w:sz w:val="57"/>
          <w:szCs w:val="57"/>
        </w:rPr>
      </w:pPr>
      <w:r>
        <w:rPr>
          <w:rFonts w:ascii="Georgia" w:hAnsi="Georgia"/>
          <w:b w:val="0"/>
          <w:bCs w:val="0"/>
          <w:color w:val="155C8E"/>
          <w:spacing w:val="-15"/>
          <w:sz w:val="57"/>
          <w:szCs w:val="57"/>
        </w:rPr>
        <w:t>How to Install Kubernetes (k8s) 1.7 on CentOS 7 / RHEL 7</w:t>
      </w:r>
    </w:p>
    <w:p w:rsidR="0047738C" w:rsidRDefault="0047738C" w:rsidP="0047738C">
      <w:pPr>
        <w:pStyle w:val="post-byline"/>
        <w:shd w:val="clear" w:color="auto" w:fill="FFFFFF"/>
        <w:spacing w:before="0" w:beforeAutospacing="0" w:after="0" w:afterAutospacing="0"/>
        <w:textAlignment w:val="baseline"/>
        <w:rPr>
          <w:rFonts w:ascii="FontAwesome" w:hAnsi="FontAwesome"/>
          <w:color w:val="909090"/>
          <w:sz w:val="21"/>
          <w:szCs w:val="21"/>
        </w:rPr>
      </w:pPr>
      <w:r>
        <w:rPr>
          <w:rFonts w:ascii="FontAwesome" w:hAnsi="FontAwesome"/>
          <w:color w:val="909090"/>
          <w:sz w:val="21"/>
          <w:szCs w:val="21"/>
        </w:rPr>
        <w:t>by </w:t>
      </w:r>
      <w:hyperlink r:id="rId14" w:tooltip="Posts by Pradeep Kumar" w:history="1">
        <w:r>
          <w:rPr>
            <w:rStyle w:val="Hyperlink"/>
            <w:rFonts w:ascii="FontAwesome" w:hAnsi="FontAwesome"/>
            <w:color w:val="155C8E"/>
            <w:sz w:val="21"/>
            <w:szCs w:val="21"/>
            <w:bdr w:val="none" w:sz="0" w:space="0" w:color="auto" w:frame="1"/>
          </w:rPr>
          <w:t>Pradeep Kumar</w:t>
        </w:r>
      </w:hyperlink>
      <w:r>
        <w:rPr>
          <w:rStyle w:val="vcard"/>
          <w:rFonts w:ascii="FontAwesome" w:hAnsi="FontAwesome"/>
          <w:color w:val="909090"/>
          <w:sz w:val="21"/>
          <w:szCs w:val="21"/>
          <w:bdr w:val="none" w:sz="0" w:space="0" w:color="auto" w:frame="1"/>
        </w:rPr>
        <w:t> </w:t>
      </w:r>
      <w:r>
        <w:rPr>
          <w:rFonts w:ascii="FontAwesome" w:hAnsi="FontAwesome"/>
          <w:color w:val="909090"/>
          <w:sz w:val="21"/>
          <w:szCs w:val="21"/>
        </w:rPr>
        <w:t>· Published September 4, 2017 · Updated December 12, 2017</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lastRenderedPageBreak/>
        <w:t>Kubernetes is a </w:t>
      </w:r>
      <w:r>
        <w:rPr>
          <w:rStyle w:val="Strong"/>
          <w:rFonts w:ascii="inherit" w:hAnsi="inherit"/>
          <w:color w:val="000000"/>
          <w:bdr w:val="none" w:sz="0" w:space="0" w:color="auto" w:frame="1"/>
        </w:rPr>
        <w:t>cluster</w:t>
      </w:r>
      <w:r>
        <w:rPr>
          <w:rFonts w:ascii="Georgia" w:hAnsi="Georgia"/>
          <w:color w:val="000000"/>
        </w:rPr>
        <w:t> and </w:t>
      </w:r>
      <w:r>
        <w:rPr>
          <w:rStyle w:val="Strong"/>
          <w:rFonts w:ascii="inherit" w:hAnsi="inherit"/>
          <w:color w:val="000000"/>
          <w:bdr w:val="none" w:sz="0" w:space="0" w:color="auto" w:frame="1"/>
        </w:rPr>
        <w:t>orchestration</w:t>
      </w:r>
      <w:r>
        <w:rPr>
          <w:rFonts w:ascii="Georgia" w:hAnsi="Georgia"/>
          <w:color w:val="000000"/>
        </w:rPr>
        <w:t> engine for docker containers. In other words Kubernetes is  an open source software or tool which is used to orchestrate and manage docker containers in cluster environment. Kubernetes is also known as k8s and it was developed by Google and donated to “Cloud Native Computing foundation”</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In Kubernetes setup we have one master node and multiple nodes. Cluster nodes is known as worker node or Minion. From the master node we manage the cluster and its nodes using ‘</w:t>
      </w:r>
      <w:r>
        <w:rPr>
          <w:rStyle w:val="Strong"/>
          <w:rFonts w:ascii="inherit" w:hAnsi="inherit"/>
          <w:color w:val="000000"/>
          <w:bdr w:val="none" w:sz="0" w:space="0" w:color="auto" w:frame="1"/>
        </w:rPr>
        <w:t>kubeadm</w:t>
      </w:r>
      <w:r>
        <w:rPr>
          <w:rFonts w:ascii="Georgia" w:hAnsi="Georgia"/>
          <w:color w:val="000000"/>
        </w:rPr>
        <w:t>‘ and ‘</w:t>
      </w:r>
      <w:r>
        <w:rPr>
          <w:rStyle w:val="Strong"/>
          <w:rFonts w:ascii="inherit" w:hAnsi="inherit"/>
          <w:color w:val="000000"/>
          <w:bdr w:val="none" w:sz="0" w:space="0" w:color="auto" w:frame="1"/>
        </w:rPr>
        <w:t>kubectl</w:t>
      </w:r>
      <w:r>
        <w:rPr>
          <w:rFonts w:ascii="Georgia" w:hAnsi="Georgia"/>
          <w:color w:val="000000"/>
        </w:rPr>
        <w:t>‘  command.</w:t>
      </w:r>
    </w:p>
    <w:p w:rsidR="0047738C" w:rsidRDefault="0047738C" w:rsidP="0047738C">
      <w:pPr>
        <w:pStyle w:val="NormalWeb"/>
        <w:shd w:val="clear" w:color="auto" w:fill="FFFFFF"/>
        <w:spacing w:before="0" w:beforeAutospacing="0" w:after="240" w:afterAutospacing="0" w:line="336" w:lineRule="atLeast"/>
        <w:textAlignment w:val="baseline"/>
        <w:rPr>
          <w:rFonts w:ascii="Georgia" w:hAnsi="Georgia"/>
          <w:color w:val="000000"/>
        </w:rPr>
      </w:pPr>
      <w:r>
        <w:rPr>
          <w:rFonts w:ascii="Georgia" w:hAnsi="Georgia"/>
          <w:color w:val="000000"/>
        </w:rPr>
        <w:t>Kubernetes can be installed and deployed using following methods:</w:t>
      </w:r>
    </w:p>
    <w:p w:rsidR="0047738C" w:rsidRDefault="0047738C" w:rsidP="0047738C">
      <w:pPr>
        <w:numPr>
          <w:ilvl w:val="0"/>
          <w:numId w:val="6"/>
        </w:numPr>
        <w:shd w:val="clear" w:color="auto" w:fill="FFFFFF"/>
        <w:spacing w:after="0" w:line="336" w:lineRule="atLeast"/>
        <w:ind w:left="450"/>
        <w:textAlignment w:val="baseline"/>
        <w:rPr>
          <w:ins w:id="1" w:author="Unknown"/>
          <w:rFonts w:ascii="Georgia" w:hAnsi="Georgia"/>
          <w:color w:val="000000"/>
        </w:rPr>
      </w:pPr>
      <w:ins w:id="2" w:author="Unknown">
        <w:r>
          <w:rPr>
            <w:rFonts w:ascii="Georgia" w:hAnsi="Georgia"/>
            <w:color w:val="000000"/>
          </w:rPr>
          <w:t>Minikube ( It is a single node kubernetes cluster)</w:t>
        </w:r>
      </w:ins>
    </w:p>
    <w:p w:rsidR="0047738C" w:rsidRDefault="0047738C" w:rsidP="0047738C">
      <w:pPr>
        <w:numPr>
          <w:ilvl w:val="0"/>
          <w:numId w:val="6"/>
        </w:numPr>
        <w:shd w:val="clear" w:color="auto" w:fill="FFFFFF"/>
        <w:spacing w:after="0" w:line="336" w:lineRule="atLeast"/>
        <w:ind w:left="450"/>
        <w:textAlignment w:val="baseline"/>
        <w:rPr>
          <w:ins w:id="3" w:author="Unknown"/>
          <w:rFonts w:ascii="Georgia" w:hAnsi="Georgia"/>
          <w:color w:val="000000"/>
        </w:rPr>
      </w:pPr>
      <w:ins w:id="4" w:author="Unknown">
        <w:r>
          <w:rPr>
            <w:rFonts w:ascii="Georgia" w:hAnsi="Georgia"/>
            <w:color w:val="000000"/>
          </w:rPr>
          <w:t>Kops ( Multi node kubernetes setup into AWS )</w:t>
        </w:r>
      </w:ins>
    </w:p>
    <w:p w:rsidR="0047738C" w:rsidRDefault="0047738C" w:rsidP="0047738C">
      <w:pPr>
        <w:numPr>
          <w:ilvl w:val="0"/>
          <w:numId w:val="6"/>
        </w:numPr>
        <w:shd w:val="clear" w:color="auto" w:fill="FFFFFF"/>
        <w:spacing w:after="0" w:line="336" w:lineRule="atLeast"/>
        <w:ind w:left="450"/>
        <w:textAlignment w:val="baseline"/>
        <w:rPr>
          <w:ins w:id="5" w:author="Unknown"/>
          <w:rFonts w:ascii="Georgia" w:hAnsi="Georgia"/>
          <w:color w:val="000000"/>
        </w:rPr>
      </w:pPr>
      <w:ins w:id="6" w:author="Unknown">
        <w:r>
          <w:rPr>
            <w:rFonts w:ascii="Georgia" w:hAnsi="Georgia"/>
            <w:color w:val="000000"/>
          </w:rPr>
          <w:t>Kubeadm ( Multi Node Cluster in our own premises)</w:t>
        </w:r>
      </w:ins>
    </w:p>
    <w:p w:rsidR="0047738C" w:rsidRDefault="0047738C" w:rsidP="0047738C">
      <w:pPr>
        <w:pStyle w:val="NormalWeb"/>
        <w:shd w:val="clear" w:color="auto" w:fill="FFFFFF"/>
        <w:spacing w:before="0" w:beforeAutospacing="0" w:after="240" w:afterAutospacing="0" w:line="336" w:lineRule="atLeast"/>
        <w:textAlignment w:val="baseline"/>
        <w:rPr>
          <w:ins w:id="7" w:author="Unknown"/>
          <w:rFonts w:ascii="Georgia" w:hAnsi="Georgia"/>
          <w:color w:val="000000"/>
        </w:rPr>
      </w:pPr>
      <w:ins w:id="8" w:author="Unknown">
        <w:r>
          <w:rPr>
            <w:rFonts w:ascii="Georgia" w:hAnsi="Georgia"/>
            <w:color w:val="000000"/>
          </w:rPr>
          <w:t>In this article we will install latest version of Kubernetes 1.7 on CentOS 7 / RHEL 7 with kubeadm utility. In my setup I am taking three CentOS 7 servers with minimal installation. One server will acts master node and rest two servers will be minion or worker nodes.</w:t>
        </w:r>
      </w:ins>
    </w:p>
    <w:p w:rsidR="0047738C" w:rsidRDefault="0047738C" w:rsidP="0047738C">
      <w:pPr>
        <w:pStyle w:val="NormalWeb"/>
        <w:shd w:val="clear" w:color="auto" w:fill="FFFFFF"/>
        <w:spacing w:before="0" w:beforeAutospacing="0" w:after="0" w:afterAutospacing="0" w:line="336" w:lineRule="atLeast"/>
        <w:textAlignment w:val="baseline"/>
        <w:rPr>
          <w:ins w:id="9" w:author="Unknown"/>
          <w:rFonts w:ascii="Georgia" w:hAnsi="Georgia"/>
          <w:color w:val="000000"/>
        </w:rPr>
      </w:pPr>
      <w:r>
        <w:rPr>
          <w:rFonts w:ascii="Georgia" w:hAnsi="Georgia"/>
          <w:noProof/>
          <w:color w:val="155C8E"/>
          <w:bdr w:val="none" w:sz="0" w:space="0" w:color="auto" w:frame="1"/>
        </w:rPr>
        <w:drawing>
          <wp:inline distT="0" distB="0" distL="0" distR="0">
            <wp:extent cx="7486650" cy="3962400"/>
            <wp:effectExtent l="19050" t="0" r="0" b="0"/>
            <wp:docPr id="1" name="Picture 1" descr="Kubernetes-settup-Diagram">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15" tooltip="&quot;&quot;"/>
                    </pic:cNvPr>
                    <pic:cNvPicPr>
                      <a:picLocks noChangeAspect="1" noChangeArrowheads="1"/>
                    </pic:cNvPicPr>
                  </pic:nvPicPr>
                  <pic:blipFill>
                    <a:blip r:embed="rId16"/>
                    <a:srcRect/>
                    <a:stretch>
                      <a:fillRect/>
                    </a:stretch>
                  </pic:blipFill>
                  <pic:spPr bwMode="auto">
                    <a:xfrm>
                      <a:off x="0" y="0"/>
                      <a:ext cx="7486650" cy="3962400"/>
                    </a:xfrm>
                    <a:prstGeom prst="rect">
                      <a:avLst/>
                    </a:prstGeom>
                    <a:noFill/>
                    <a:ln w="9525">
                      <a:noFill/>
                      <a:miter lim="800000"/>
                      <a:headEnd/>
                      <a:tailEnd/>
                    </a:ln>
                  </pic:spPr>
                </pic:pic>
              </a:graphicData>
            </a:graphic>
          </wp:inline>
        </w:drawing>
      </w:r>
    </w:p>
    <w:p w:rsidR="0047738C" w:rsidRDefault="0047738C" w:rsidP="0047738C">
      <w:pPr>
        <w:pStyle w:val="Heading4"/>
        <w:shd w:val="clear" w:color="auto" w:fill="FFFFFF"/>
        <w:spacing w:before="0" w:beforeAutospacing="0" w:after="0" w:afterAutospacing="0" w:line="312" w:lineRule="atLeast"/>
        <w:textAlignment w:val="baseline"/>
        <w:rPr>
          <w:ins w:id="10" w:author="Unknown"/>
          <w:rFonts w:ascii="inherit" w:hAnsi="inherit"/>
          <w:b w:val="0"/>
          <w:bCs w:val="0"/>
          <w:color w:val="155C8E"/>
          <w:spacing w:val="-5"/>
          <w:sz w:val="36"/>
          <w:szCs w:val="36"/>
        </w:rPr>
      </w:pPr>
      <w:ins w:id="11" w:author="Unknown">
        <w:r>
          <w:rPr>
            <w:rFonts w:ascii="inherit" w:hAnsi="inherit"/>
            <w:b w:val="0"/>
            <w:bCs w:val="0"/>
            <w:color w:val="000000"/>
            <w:spacing w:val="-5"/>
            <w:sz w:val="36"/>
            <w:szCs w:val="36"/>
            <w:bdr w:val="none" w:sz="0" w:space="0" w:color="auto" w:frame="1"/>
          </w:rPr>
          <w:t>On the Master Node following components will be installed</w:t>
        </w:r>
      </w:ins>
    </w:p>
    <w:p w:rsidR="0047738C" w:rsidRDefault="0047738C" w:rsidP="0047738C">
      <w:pPr>
        <w:numPr>
          <w:ilvl w:val="0"/>
          <w:numId w:val="7"/>
        </w:numPr>
        <w:shd w:val="clear" w:color="auto" w:fill="FFFFFF"/>
        <w:spacing w:after="0" w:line="336" w:lineRule="atLeast"/>
        <w:ind w:left="450"/>
        <w:textAlignment w:val="baseline"/>
        <w:rPr>
          <w:ins w:id="12" w:author="Unknown"/>
          <w:rFonts w:ascii="Georgia" w:hAnsi="Georgia"/>
          <w:color w:val="000000"/>
          <w:sz w:val="24"/>
          <w:szCs w:val="24"/>
        </w:rPr>
      </w:pPr>
      <w:ins w:id="13" w:author="Unknown">
        <w:r>
          <w:rPr>
            <w:rStyle w:val="Strong"/>
            <w:rFonts w:ascii="inherit" w:hAnsi="inherit"/>
            <w:color w:val="000000"/>
            <w:bdr w:val="none" w:sz="0" w:space="0" w:color="auto" w:frame="1"/>
          </w:rPr>
          <w:t>API Server</w:t>
        </w:r>
        <w:r>
          <w:rPr>
            <w:rFonts w:ascii="Georgia" w:hAnsi="Georgia"/>
            <w:color w:val="000000"/>
          </w:rPr>
          <w:t>  – It provides kubernetes API using Jason / Yaml over http, states of API objects are stored in etcd</w:t>
        </w:r>
      </w:ins>
    </w:p>
    <w:p w:rsidR="0047738C" w:rsidRDefault="0047738C" w:rsidP="0047738C">
      <w:pPr>
        <w:numPr>
          <w:ilvl w:val="0"/>
          <w:numId w:val="7"/>
        </w:numPr>
        <w:shd w:val="clear" w:color="auto" w:fill="FFFFFF"/>
        <w:spacing w:after="0" w:line="336" w:lineRule="atLeast"/>
        <w:ind w:left="450"/>
        <w:textAlignment w:val="baseline"/>
        <w:rPr>
          <w:ins w:id="14" w:author="Unknown"/>
          <w:rFonts w:ascii="Georgia" w:hAnsi="Georgia"/>
          <w:color w:val="000000"/>
        </w:rPr>
      </w:pPr>
      <w:ins w:id="15" w:author="Unknown">
        <w:r>
          <w:rPr>
            <w:rStyle w:val="Strong"/>
            <w:rFonts w:ascii="inherit" w:hAnsi="inherit"/>
            <w:color w:val="000000"/>
            <w:bdr w:val="none" w:sz="0" w:space="0" w:color="auto" w:frame="1"/>
          </w:rPr>
          <w:lastRenderedPageBreak/>
          <w:t>Scheduler  </w:t>
        </w:r>
        <w:r>
          <w:rPr>
            <w:rFonts w:ascii="Georgia" w:hAnsi="Georgia"/>
            <w:color w:val="000000"/>
          </w:rPr>
          <w:t>– It is a program on master node which performs the scheduling tasks like launching containers in worker nodes based on resource availability</w:t>
        </w:r>
      </w:ins>
    </w:p>
    <w:p w:rsidR="0047738C" w:rsidRDefault="0047738C" w:rsidP="0047738C">
      <w:pPr>
        <w:numPr>
          <w:ilvl w:val="0"/>
          <w:numId w:val="7"/>
        </w:numPr>
        <w:shd w:val="clear" w:color="auto" w:fill="FFFFFF"/>
        <w:spacing w:after="0" w:line="336" w:lineRule="atLeast"/>
        <w:ind w:left="450"/>
        <w:textAlignment w:val="baseline"/>
        <w:rPr>
          <w:ins w:id="16" w:author="Unknown"/>
          <w:rFonts w:ascii="Georgia" w:hAnsi="Georgia"/>
          <w:color w:val="000000"/>
        </w:rPr>
      </w:pPr>
      <w:ins w:id="17" w:author="Unknown">
        <w:r>
          <w:rPr>
            <w:rStyle w:val="Strong"/>
            <w:rFonts w:ascii="inherit" w:hAnsi="inherit"/>
            <w:color w:val="000000"/>
            <w:bdr w:val="none" w:sz="0" w:space="0" w:color="auto" w:frame="1"/>
          </w:rPr>
          <w:t>Controller Manager</w:t>
        </w:r>
        <w:r>
          <w:rPr>
            <w:rFonts w:ascii="Georgia" w:hAnsi="Georgia"/>
            <w:color w:val="000000"/>
          </w:rPr>
          <w:t> – Main Job of Controller manager is to monitor replication controllers and create pods to maintain desired state.</w:t>
        </w:r>
      </w:ins>
    </w:p>
    <w:p w:rsidR="0047738C" w:rsidRDefault="0047738C" w:rsidP="0047738C">
      <w:pPr>
        <w:numPr>
          <w:ilvl w:val="0"/>
          <w:numId w:val="7"/>
        </w:numPr>
        <w:shd w:val="clear" w:color="auto" w:fill="FFFFFF"/>
        <w:spacing w:after="0" w:line="336" w:lineRule="atLeast"/>
        <w:ind w:left="450"/>
        <w:textAlignment w:val="baseline"/>
        <w:rPr>
          <w:ins w:id="18" w:author="Unknown"/>
          <w:rFonts w:ascii="Georgia" w:hAnsi="Georgia"/>
          <w:color w:val="000000"/>
        </w:rPr>
      </w:pPr>
      <w:ins w:id="19" w:author="Unknown">
        <w:r>
          <w:rPr>
            <w:rStyle w:val="Strong"/>
            <w:rFonts w:ascii="inherit" w:hAnsi="inherit"/>
            <w:color w:val="000000"/>
            <w:bdr w:val="none" w:sz="0" w:space="0" w:color="auto" w:frame="1"/>
          </w:rPr>
          <w:t>etcd</w:t>
        </w:r>
        <w:r>
          <w:rPr>
            <w:rFonts w:ascii="Georgia" w:hAnsi="Georgia"/>
            <w:color w:val="000000"/>
          </w:rPr>
          <w:t> – It is a Key value pair data base. It stores configuration data of cluster and cluster state.</w:t>
        </w:r>
      </w:ins>
    </w:p>
    <w:p w:rsidR="0047738C" w:rsidRDefault="0047738C" w:rsidP="0047738C">
      <w:pPr>
        <w:numPr>
          <w:ilvl w:val="0"/>
          <w:numId w:val="7"/>
        </w:numPr>
        <w:shd w:val="clear" w:color="auto" w:fill="FFFFFF"/>
        <w:spacing w:after="0" w:line="336" w:lineRule="atLeast"/>
        <w:ind w:left="450"/>
        <w:textAlignment w:val="baseline"/>
        <w:rPr>
          <w:ins w:id="20" w:author="Unknown"/>
          <w:rFonts w:ascii="Georgia" w:hAnsi="Georgia"/>
          <w:color w:val="000000"/>
        </w:rPr>
      </w:pPr>
      <w:ins w:id="21" w:author="Unknown">
        <w:r>
          <w:rPr>
            <w:rStyle w:val="Strong"/>
            <w:rFonts w:ascii="inherit" w:hAnsi="inherit"/>
            <w:color w:val="000000"/>
            <w:bdr w:val="none" w:sz="0" w:space="0" w:color="auto" w:frame="1"/>
          </w:rPr>
          <w:t>Kubectl utility</w:t>
        </w:r>
        <w:r>
          <w:rPr>
            <w:rFonts w:ascii="Georgia" w:hAnsi="Georgia"/>
            <w:color w:val="000000"/>
          </w:rPr>
          <w:t> – It is a command line utility which connects to API Server on port 6443. It is used by administrators to create pods, services etc.</w:t>
        </w:r>
      </w:ins>
    </w:p>
    <w:p w:rsidR="0047738C" w:rsidRDefault="0047738C" w:rsidP="0047738C">
      <w:pPr>
        <w:pStyle w:val="Heading4"/>
        <w:shd w:val="clear" w:color="auto" w:fill="FFFFFF"/>
        <w:spacing w:before="0" w:beforeAutospacing="0" w:after="0" w:afterAutospacing="0" w:line="312" w:lineRule="atLeast"/>
        <w:textAlignment w:val="baseline"/>
        <w:rPr>
          <w:ins w:id="22" w:author="Unknown"/>
          <w:rFonts w:ascii="inherit" w:hAnsi="inherit"/>
          <w:b w:val="0"/>
          <w:bCs w:val="0"/>
          <w:color w:val="155C8E"/>
          <w:spacing w:val="-5"/>
          <w:sz w:val="36"/>
          <w:szCs w:val="36"/>
        </w:rPr>
      </w:pPr>
      <w:ins w:id="23" w:author="Unknown">
        <w:r>
          <w:rPr>
            <w:rFonts w:ascii="inherit" w:hAnsi="inherit"/>
            <w:b w:val="0"/>
            <w:bCs w:val="0"/>
            <w:color w:val="000000"/>
            <w:spacing w:val="-5"/>
            <w:sz w:val="36"/>
            <w:szCs w:val="36"/>
            <w:bdr w:val="none" w:sz="0" w:space="0" w:color="auto" w:frame="1"/>
          </w:rPr>
          <w:t>On Worker Nodes following components will be installed</w:t>
        </w:r>
      </w:ins>
    </w:p>
    <w:p w:rsidR="0047738C" w:rsidRDefault="0047738C" w:rsidP="0047738C">
      <w:pPr>
        <w:numPr>
          <w:ilvl w:val="0"/>
          <w:numId w:val="8"/>
        </w:numPr>
        <w:shd w:val="clear" w:color="auto" w:fill="FFFFFF"/>
        <w:spacing w:after="0" w:line="336" w:lineRule="atLeast"/>
        <w:ind w:left="450"/>
        <w:textAlignment w:val="baseline"/>
        <w:rPr>
          <w:ins w:id="24" w:author="Unknown"/>
          <w:rFonts w:ascii="Georgia" w:hAnsi="Georgia"/>
          <w:color w:val="000000"/>
          <w:sz w:val="24"/>
          <w:szCs w:val="24"/>
        </w:rPr>
      </w:pPr>
      <w:ins w:id="25" w:author="Unknown">
        <w:r>
          <w:rPr>
            <w:rStyle w:val="Strong"/>
            <w:rFonts w:ascii="inherit" w:hAnsi="inherit"/>
            <w:color w:val="000000"/>
            <w:bdr w:val="none" w:sz="0" w:space="0" w:color="auto" w:frame="1"/>
          </w:rPr>
          <w:t>Kubelet</w:t>
        </w:r>
        <w:r>
          <w:rPr>
            <w:rFonts w:ascii="Georgia" w:hAnsi="Georgia"/>
            <w:color w:val="000000"/>
          </w:rPr>
          <w:t> – It is an agent which runs on every worker node, it connects to docker  and takes care of creating, starting, deleting containers.</w:t>
        </w:r>
      </w:ins>
    </w:p>
    <w:p w:rsidR="0047738C" w:rsidRDefault="0047738C" w:rsidP="0047738C">
      <w:pPr>
        <w:numPr>
          <w:ilvl w:val="0"/>
          <w:numId w:val="8"/>
        </w:numPr>
        <w:shd w:val="clear" w:color="auto" w:fill="FFFFFF"/>
        <w:spacing w:after="0" w:line="336" w:lineRule="atLeast"/>
        <w:ind w:left="450"/>
        <w:textAlignment w:val="baseline"/>
        <w:rPr>
          <w:ins w:id="26" w:author="Unknown"/>
          <w:rFonts w:ascii="Georgia" w:hAnsi="Georgia"/>
          <w:color w:val="000000"/>
        </w:rPr>
      </w:pPr>
      <w:ins w:id="27" w:author="Unknown">
        <w:r>
          <w:rPr>
            <w:rStyle w:val="Strong"/>
            <w:rFonts w:ascii="inherit" w:hAnsi="inherit"/>
            <w:color w:val="000000"/>
            <w:bdr w:val="none" w:sz="0" w:space="0" w:color="auto" w:frame="1"/>
          </w:rPr>
          <w:t>Kube-Proxy</w:t>
        </w:r>
        <w:r>
          <w:rPr>
            <w:rFonts w:ascii="Georgia" w:hAnsi="Georgia"/>
            <w:color w:val="000000"/>
          </w:rPr>
          <w:t> – It routes the traffic to appropriate containers based on ip address and port number of the incoming request. In other words we can say it is used for port translation.</w:t>
        </w:r>
      </w:ins>
    </w:p>
    <w:p w:rsidR="0047738C" w:rsidRDefault="0047738C" w:rsidP="0047738C">
      <w:pPr>
        <w:numPr>
          <w:ilvl w:val="0"/>
          <w:numId w:val="8"/>
        </w:numPr>
        <w:shd w:val="clear" w:color="auto" w:fill="FFFFFF"/>
        <w:spacing w:after="0" w:line="336" w:lineRule="atLeast"/>
        <w:ind w:left="450"/>
        <w:textAlignment w:val="baseline"/>
        <w:rPr>
          <w:ins w:id="28" w:author="Unknown"/>
          <w:rFonts w:ascii="Georgia" w:hAnsi="Georgia"/>
          <w:color w:val="000000"/>
        </w:rPr>
      </w:pPr>
      <w:ins w:id="29" w:author="Unknown">
        <w:r>
          <w:rPr>
            <w:rStyle w:val="Strong"/>
            <w:rFonts w:ascii="inherit" w:hAnsi="inherit"/>
            <w:color w:val="000000"/>
            <w:bdr w:val="none" w:sz="0" w:space="0" w:color="auto" w:frame="1"/>
          </w:rPr>
          <w:t>Pod</w:t>
        </w:r>
        <w:r>
          <w:rPr>
            <w:rFonts w:ascii="Georgia" w:hAnsi="Georgia"/>
            <w:color w:val="000000"/>
          </w:rPr>
          <w:t> – Pod can be defined as a multi-tier or group of containers that are deployed on a single worker node or docker host.</w:t>
        </w:r>
      </w:ins>
    </w:p>
    <w:p w:rsidR="0047738C" w:rsidRDefault="0047738C" w:rsidP="0047738C">
      <w:pPr>
        <w:pStyle w:val="Heading3"/>
        <w:shd w:val="clear" w:color="auto" w:fill="FFFFFF"/>
        <w:spacing w:before="0" w:line="312" w:lineRule="atLeast"/>
        <w:textAlignment w:val="baseline"/>
        <w:rPr>
          <w:ins w:id="30" w:author="Unknown"/>
          <w:rFonts w:ascii="inherit" w:hAnsi="inherit"/>
          <w:b w:val="0"/>
          <w:bCs w:val="0"/>
          <w:color w:val="155C8E"/>
          <w:spacing w:val="-8"/>
          <w:sz w:val="42"/>
          <w:szCs w:val="42"/>
        </w:rPr>
      </w:pPr>
      <w:ins w:id="31" w:author="Unknown">
        <w:r>
          <w:rPr>
            <w:rFonts w:ascii="inherit" w:hAnsi="inherit"/>
            <w:b w:val="0"/>
            <w:bCs w:val="0"/>
            <w:color w:val="800080"/>
            <w:spacing w:val="-8"/>
            <w:sz w:val="42"/>
            <w:szCs w:val="42"/>
            <w:bdr w:val="none" w:sz="0" w:space="0" w:color="auto" w:frame="1"/>
          </w:rPr>
          <w:t>Installations Steps of Kubernetes 1.7 on CentOS 7 / RHEL 7</w:t>
        </w:r>
      </w:ins>
    </w:p>
    <w:p w:rsidR="0047738C" w:rsidRDefault="0047738C" w:rsidP="0047738C">
      <w:pPr>
        <w:pStyle w:val="NormalWeb"/>
        <w:shd w:val="clear" w:color="auto" w:fill="FFFFFF"/>
        <w:spacing w:before="0" w:beforeAutospacing="0" w:after="0" w:afterAutospacing="0" w:line="336" w:lineRule="atLeast"/>
        <w:textAlignment w:val="baseline"/>
        <w:rPr>
          <w:ins w:id="32" w:author="Unknown"/>
          <w:rFonts w:ascii="Georgia" w:hAnsi="Georgia"/>
          <w:color w:val="000000"/>
        </w:rPr>
      </w:pPr>
      <w:ins w:id="33" w:author="Unknown">
        <w:r>
          <w:rPr>
            <w:rStyle w:val="Strong"/>
            <w:rFonts w:ascii="inherit" w:hAnsi="inherit"/>
            <w:color w:val="000000"/>
            <w:bdr w:val="none" w:sz="0" w:space="0" w:color="auto" w:frame="1"/>
          </w:rPr>
          <w:t>Perform the following steps on Master Node</w:t>
        </w:r>
      </w:ins>
    </w:p>
    <w:p w:rsidR="0047738C" w:rsidRDefault="0047738C" w:rsidP="0047738C">
      <w:pPr>
        <w:pStyle w:val="Heading4"/>
        <w:shd w:val="clear" w:color="auto" w:fill="FFFFFF"/>
        <w:spacing w:before="0" w:beforeAutospacing="0" w:after="0" w:afterAutospacing="0" w:line="312" w:lineRule="atLeast"/>
        <w:textAlignment w:val="baseline"/>
        <w:rPr>
          <w:ins w:id="34" w:author="Unknown"/>
          <w:rFonts w:ascii="inherit" w:hAnsi="inherit"/>
          <w:b w:val="0"/>
          <w:bCs w:val="0"/>
          <w:color w:val="155C8E"/>
          <w:spacing w:val="-5"/>
          <w:sz w:val="36"/>
          <w:szCs w:val="36"/>
        </w:rPr>
      </w:pPr>
      <w:ins w:id="35" w:author="Unknown">
        <w:r>
          <w:rPr>
            <w:rFonts w:ascii="inherit" w:hAnsi="inherit"/>
            <w:b w:val="0"/>
            <w:bCs w:val="0"/>
            <w:color w:val="800080"/>
            <w:spacing w:val="-5"/>
            <w:sz w:val="36"/>
            <w:szCs w:val="36"/>
            <w:bdr w:val="none" w:sz="0" w:space="0" w:color="auto" w:frame="1"/>
          </w:rPr>
          <w:t>Step 1: Disable SELinux &amp; setup firewall rules</w:t>
        </w:r>
      </w:ins>
    </w:p>
    <w:p w:rsidR="0047738C" w:rsidRDefault="0047738C" w:rsidP="0047738C">
      <w:pPr>
        <w:pStyle w:val="NormalWeb"/>
        <w:shd w:val="clear" w:color="auto" w:fill="FFFFFF"/>
        <w:spacing w:before="0" w:beforeAutospacing="0" w:after="240" w:afterAutospacing="0" w:line="336" w:lineRule="atLeast"/>
        <w:textAlignment w:val="baseline"/>
        <w:rPr>
          <w:ins w:id="36" w:author="Unknown"/>
          <w:rFonts w:ascii="Georgia" w:hAnsi="Georgia"/>
          <w:color w:val="000000"/>
        </w:rPr>
      </w:pPr>
      <w:ins w:id="37" w:author="Unknown">
        <w:r>
          <w:rPr>
            <w:rFonts w:ascii="Georgia" w:hAnsi="Georgia"/>
            <w:color w:val="000000"/>
          </w:rPr>
          <w:t>Login to your kubernetes master node and set the hostname and disable selinux using following commands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38" w:author="Unknown"/>
          <w:color w:val="FFFFFF"/>
          <w:sz w:val="18"/>
          <w:szCs w:val="18"/>
        </w:rPr>
      </w:pPr>
      <w:ins w:id="39" w:author="Unknown">
        <w:r>
          <w:rPr>
            <w:color w:val="FFFFFF"/>
            <w:sz w:val="18"/>
            <w:szCs w:val="18"/>
          </w:rPr>
          <w:t>~]# hostnamectl set-hostname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0" w:author="Unknown"/>
          <w:color w:val="FFFFFF"/>
          <w:sz w:val="18"/>
          <w:szCs w:val="18"/>
        </w:rPr>
      </w:pPr>
      <w:ins w:id="41" w:author="Unknown">
        <w:r>
          <w:rPr>
            <w:color w:val="FFFFFF"/>
            <w:sz w:val="18"/>
            <w:szCs w:val="18"/>
          </w:rPr>
          <w:t>~]# exec bash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2" w:author="Unknown"/>
          <w:color w:val="FFFFFF"/>
          <w:sz w:val="18"/>
          <w:szCs w:val="18"/>
        </w:rPr>
      </w:pPr>
      <w:ins w:id="43"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4" w:author="Unknown"/>
          <w:color w:val="FFFFFF"/>
          <w:sz w:val="18"/>
          <w:szCs w:val="18"/>
        </w:rPr>
      </w:pPr>
      <w:ins w:id="45" w:author="Unknown">
        <w:r>
          <w:rPr>
            <w:color w:val="FFFFFF"/>
            <w:sz w:val="18"/>
            <w:szCs w:val="18"/>
          </w:rPr>
          <w:t>~]# sed -i --follow-symlinks 's/SELINUX=enforcing/SELINUX=disabled/g' /etc/sysconfig/selinux</w:t>
        </w:r>
      </w:ins>
    </w:p>
    <w:p w:rsidR="0047738C" w:rsidRDefault="0047738C" w:rsidP="0047738C">
      <w:pPr>
        <w:pStyle w:val="NormalWeb"/>
        <w:shd w:val="clear" w:color="auto" w:fill="FFFFFF"/>
        <w:spacing w:before="0" w:beforeAutospacing="0" w:after="240" w:afterAutospacing="0" w:line="336" w:lineRule="atLeast"/>
        <w:textAlignment w:val="baseline"/>
        <w:rPr>
          <w:ins w:id="46" w:author="Unknown"/>
          <w:rFonts w:ascii="Georgia" w:hAnsi="Georgia"/>
          <w:color w:val="000000"/>
        </w:rPr>
      </w:pPr>
      <w:ins w:id="47" w:author="Unknown">
        <w:r>
          <w:rPr>
            <w:rFonts w:ascii="Georgia" w:hAnsi="Georgia"/>
            <w:color w:val="000000"/>
          </w:rPr>
          <w:t>Set the following firewall rules.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8" w:author="Unknown"/>
          <w:color w:val="FFFFFF"/>
          <w:sz w:val="18"/>
          <w:szCs w:val="18"/>
        </w:rPr>
      </w:pPr>
      <w:ins w:id="49" w:author="Unknown">
        <w:r>
          <w:rPr>
            <w:color w:val="FFFFFF"/>
            <w:sz w:val="18"/>
            <w:szCs w:val="18"/>
          </w:rPr>
          <w:t>[root@k8s-master ~]# firewall-cmd --permanent --add-port=6443/tcp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0" w:author="Unknown"/>
          <w:color w:val="FFFFFF"/>
          <w:sz w:val="18"/>
          <w:szCs w:val="18"/>
        </w:rPr>
      </w:pPr>
      <w:ins w:id="51" w:author="Unknown">
        <w:r>
          <w:rPr>
            <w:color w:val="FFFFFF"/>
            <w:sz w:val="18"/>
            <w:szCs w:val="18"/>
          </w:rPr>
          <w:t>[root@k8s-master ~]# firewall-cmd --permanent --add-port=2379-2380/tcp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2" w:author="Unknown"/>
          <w:color w:val="FFFFFF"/>
          <w:sz w:val="18"/>
          <w:szCs w:val="18"/>
        </w:rPr>
      </w:pPr>
      <w:ins w:id="53" w:author="Unknown">
        <w:r>
          <w:rPr>
            <w:color w:val="FFFFFF"/>
            <w:sz w:val="18"/>
            <w:szCs w:val="18"/>
          </w:rPr>
          <w:t>[root@k8s-master ~]#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4" w:author="Unknown"/>
          <w:color w:val="FFFFFF"/>
          <w:sz w:val="18"/>
          <w:szCs w:val="18"/>
        </w:rPr>
      </w:pPr>
      <w:ins w:id="55" w:author="Unknown">
        <w:r>
          <w:rPr>
            <w:color w:val="FFFFFF"/>
            <w:sz w:val="18"/>
            <w:szCs w:val="18"/>
          </w:rPr>
          <w:lastRenderedPageBreak/>
          <w:t>[root@k8s-master ~]# firewall-cmd --permanent --add-port=10251/tcp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6" w:author="Unknown"/>
          <w:color w:val="FFFFFF"/>
          <w:sz w:val="18"/>
          <w:szCs w:val="18"/>
        </w:rPr>
      </w:pPr>
      <w:ins w:id="57" w:author="Unknown">
        <w:r>
          <w:rPr>
            <w:color w:val="FFFFFF"/>
            <w:sz w:val="18"/>
            <w:szCs w:val="18"/>
          </w:rPr>
          <w:t>[root@k8s-master ~]# firewall-cmd --permanent --add-port=10252/tcp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8" w:author="Unknown"/>
          <w:color w:val="FFFFFF"/>
          <w:sz w:val="18"/>
          <w:szCs w:val="18"/>
        </w:rPr>
      </w:pPr>
      <w:ins w:id="59" w:author="Unknown">
        <w:r>
          <w:rPr>
            <w:color w:val="FFFFFF"/>
            <w:sz w:val="18"/>
            <w:szCs w:val="18"/>
          </w:rPr>
          <w:t>[root@k8s-master ~]#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0" w:author="Unknown"/>
          <w:color w:val="FFFFFF"/>
          <w:sz w:val="18"/>
          <w:szCs w:val="18"/>
        </w:rPr>
      </w:pPr>
      <w:ins w:id="61" w:author="Unknown">
        <w:r>
          <w:rPr>
            <w:color w:val="FFFFFF"/>
            <w:sz w:val="18"/>
            <w:szCs w:val="18"/>
          </w:rPr>
          <w:t>[root@k8s-master ~]#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2" w:author="Unknown"/>
          <w:color w:val="FFFFFF"/>
          <w:sz w:val="18"/>
          <w:szCs w:val="18"/>
        </w:rPr>
      </w:pPr>
      <w:ins w:id="63" w:author="Unknown">
        <w:r>
          <w:rPr>
            <w:color w:val="FFFFFF"/>
            <w:sz w:val="18"/>
            <w:szCs w:val="18"/>
          </w:rPr>
          <w:t>[root@k8s-master ~]# modprobe br_netfilter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4" w:author="Unknown"/>
          <w:color w:val="FFFFFF"/>
          <w:sz w:val="18"/>
          <w:szCs w:val="18"/>
        </w:rPr>
      </w:pPr>
      <w:ins w:id="65" w:author="Unknown">
        <w:r>
          <w:rPr>
            <w:color w:val="FFFFFF"/>
            <w:sz w:val="18"/>
            <w:szCs w:val="18"/>
          </w:rPr>
          <w:t>[root@k8s-master ~]# echo '1' &gt; /proc/sys/net/bridge/bridge-nf-call-iptables</w:t>
        </w:r>
      </w:ins>
    </w:p>
    <w:p w:rsidR="0047738C" w:rsidRDefault="0047738C" w:rsidP="0047738C">
      <w:pPr>
        <w:pStyle w:val="NormalWeb"/>
        <w:shd w:val="clear" w:color="auto" w:fill="FFFFFF"/>
        <w:spacing w:before="0" w:beforeAutospacing="0" w:after="0" w:afterAutospacing="0" w:line="336" w:lineRule="atLeast"/>
        <w:textAlignment w:val="baseline"/>
        <w:rPr>
          <w:ins w:id="66" w:author="Unknown"/>
          <w:rFonts w:ascii="Georgia" w:hAnsi="Georgia"/>
          <w:color w:val="000000"/>
        </w:rPr>
      </w:pPr>
      <w:ins w:id="67" w:author="Unknown">
        <w:r>
          <w:rPr>
            <w:rStyle w:val="Strong"/>
            <w:rFonts w:ascii="inherit" w:hAnsi="inherit"/>
            <w:color w:val="000000"/>
            <w:bdr w:val="none" w:sz="0" w:space="0" w:color="auto" w:frame="1"/>
          </w:rPr>
          <w:t>Note:</w:t>
        </w:r>
        <w:r>
          <w:rPr>
            <w:rFonts w:ascii="Georgia" w:hAnsi="Georgia"/>
            <w:color w:val="000000"/>
          </w:rPr>
          <w:t> In case you don’t have your own dns server then update /etc/hosts file on master and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8" w:author="Unknown"/>
          <w:color w:val="FFFFFF"/>
          <w:sz w:val="18"/>
          <w:szCs w:val="18"/>
        </w:rPr>
      </w:pPr>
      <w:ins w:id="69" w:author="Unknown">
        <w:r>
          <w:rPr>
            <w:color w:val="FFFFFF"/>
            <w:sz w:val="18"/>
            <w:szCs w:val="18"/>
          </w:rPr>
          <w:t>192.168.1.30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0" w:author="Unknown"/>
          <w:color w:val="FFFFFF"/>
          <w:sz w:val="18"/>
          <w:szCs w:val="18"/>
        </w:rPr>
      </w:pPr>
      <w:ins w:id="71" w:author="Unknown">
        <w:r>
          <w:rPr>
            <w:color w:val="FFFFFF"/>
            <w:sz w:val="18"/>
            <w:szCs w:val="18"/>
          </w:rPr>
          <w:t>192.168.1.40 worker-node1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2" w:author="Unknown"/>
          <w:color w:val="FFFFFF"/>
          <w:sz w:val="18"/>
          <w:szCs w:val="18"/>
        </w:rPr>
      </w:pPr>
      <w:ins w:id="73" w:author="Unknown">
        <w:r>
          <w:rPr>
            <w:color w:val="FFFFFF"/>
            <w:sz w:val="18"/>
            <w:szCs w:val="18"/>
          </w:rPr>
          <w:t>192.168.1.50 worker-node2</w:t>
        </w:r>
      </w:ins>
    </w:p>
    <w:p w:rsidR="0047738C" w:rsidRDefault="0047738C" w:rsidP="0047738C">
      <w:pPr>
        <w:pStyle w:val="Heading4"/>
        <w:shd w:val="clear" w:color="auto" w:fill="FFFFFF"/>
        <w:spacing w:before="0" w:beforeAutospacing="0" w:after="0" w:afterAutospacing="0" w:line="312" w:lineRule="atLeast"/>
        <w:textAlignment w:val="baseline"/>
        <w:rPr>
          <w:ins w:id="74" w:author="Unknown"/>
          <w:rFonts w:ascii="inherit" w:hAnsi="inherit"/>
          <w:b w:val="0"/>
          <w:bCs w:val="0"/>
          <w:color w:val="155C8E"/>
          <w:spacing w:val="-5"/>
          <w:sz w:val="36"/>
          <w:szCs w:val="36"/>
        </w:rPr>
      </w:pPr>
      <w:ins w:id="75" w:author="Unknown">
        <w:r>
          <w:rPr>
            <w:rFonts w:ascii="inherit" w:hAnsi="inherit"/>
            <w:b w:val="0"/>
            <w:bCs w:val="0"/>
            <w:color w:val="800080"/>
            <w:spacing w:val="-5"/>
            <w:sz w:val="36"/>
            <w:szCs w:val="36"/>
            <w:bdr w:val="none" w:sz="0" w:space="0" w:color="auto" w:frame="1"/>
          </w:rPr>
          <w:t>Step 2: Configure Kubernetes Repository</w:t>
        </w:r>
      </w:ins>
    </w:p>
    <w:p w:rsidR="0047738C" w:rsidRDefault="0047738C" w:rsidP="0047738C">
      <w:pPr>
        <w:pStyle w:val="NormalWeb"/>
        <w:shd w:val="clear" w:color="auto" w:fill="FFFFFF"/>
        <w:spacing w:before="0" w:beforeAutospacing="0" w:after="240" w:afterAutospacing="0" w:line="336" w:lineRule="atLeast"/>
        <w:textAlignment w:val="baseline"/>
        <w:rPr>
          <w:ins w:id="76" w:author="Unknown"/>
          <w:rFonts w:ascii="Georgia" w:hAnsi="Georgia"/>
          <w:color w:val="000000"/>
        </w:rPr>
      </w:pPr>
      <w:ins w:id="77" w:author="Unknown">
        <w:r>
          <w:rPr>
            <w:rFonts w:ascii="Georgia" w:hAnsi="Georgia"/>
            <w:color w:val="000000"/>
          </w:rPr>
          <w:t>Kubernetes packages are not available in the default CentOS 7 &amp; RHEL 7 repositories, Use below command to configure its package repositories.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8" w:author="Unknown"/>
          <w:color w:val="FFFFFF"/>
          <w:sz w:val="18"/>
          <w:szCs w:val="18"/>
        </w:rPr>
      </w:pPr>
      <w:ins w:id="79" w:author="Unknown">
        <w:r>
          <w:rPr>
            <w:color w:val="FFFFFF"/>
            <w:sz w:val="18"/>
            <w:szCs w:val="18"/>
          </w:rPr>
          <w:t>[root@k8s-master ~]#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0" w:author="Unknown"/>
          <w:color w:val="FFFFFF"/>
          <w:sz w:val="18"/>
          <w:szCs w:val="18"/>
        </w:rPr>
      </w:pPr>
      <w:ins w:id="81"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2" w:author="Unknown"/>
          <w:color w:val="FFFFFF"/>
          <w:sz w:val="18"/>
          <w:szCs w:val="18"/>
        </w:rPr>
      </w:pPr>
      <w:ins w:id="83"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4" w:author="Unknown"/>
          <w:color w:val="FFFFFF"/>
          <w:sz w:val="18"/>
          <w:szCs w:val="18"/>
        </w:rPr>
      </w:pPr>
      <w:ins w:id="85"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6" w:author="Unknown"/>
          <w:color w:val="FFFFFF"/>
          <w:sz w:val="18"/>
          <w:szCs w:val="18"/>
        </w:rPr>
      </w:pPr>
      <w:ins w:id="87"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8" w:author="Unknown"/>
          <w:color w:val="FFFFFF"/>
          <w:sz w:val="18"/>
          <w:szCs w:val="18"/>
        </w:rPr>
      </w:pPr>
      <w:ins w:id="89"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0" w:author="Unknown"/>
          <w:color w:val="FFFFFF"/>
          <w:sz w:val="18"/>
          <w:szCs w:val="18"/>
        </w:rPr>
      </w:pPr>
      <w:ins w:id="91"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2" w:author="Unknown"/>
          <w:color w:val="FFFFFF"/>
          <w:sz w:val="18"/>
          <w:szCs w:val="18"/>
        </w:rPr>
      </w:pPr>
      <w:ins w:id="93"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4" w:author="Unknown"/>
          <w:color w:val="FFFFFF"/>
          <w:sz w:val="18"/>
          <w:szCs w:val="18"/>
        </w:rPr>
      </w:pPr>
      <w:ins w:id="95"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6" w:author="Unknown"/>
          <w:color w:val="FFFFFF"/>
          <w:sz w:val="18"/>
          <w:szCs w:val="18"/>
        </w:rPr>
      </w:pPr>
      <w:ins w:id="97" w:author="Unknown">
        <w:r>
          <w:rPr>
            <w:color w:val="FFFFFF"/>
            <w:sz w:val="18"/>
            <w:szCs w:val="18"/>
          </w:rPr>
          <w:lastRenderedPageBreak/>
          <w:t>&gt; EOF [root@k8s-master ~]#</w:t>
        </w:r>
      </w:ins>
    </w:p>
    <w:p w:rsidR="0047738C" w:rsidRDefault="0047738C" w:rsidP="0047738C">
      <w:pPr>
        <w:pStyle w:val="Heading4"/>
        <w:shd w:val="clear" w:color="auto" w:fill="FFFFFF"/>
        <w:spacing w:before="0" w:beforeAutospacing="0" w:after="0" w:afterAutospacing="0" w:line="312" w:lineRule="atLeast"/>
        <w:textAlignment w:val="baseline"/>
        <w:rPr>
          <w:ins w:id="98" w:author="Unknown"/>
          <w:rFonts w:ascii="inherit" w:hAnsi="inherit"/>
          <w:b w:val="0"/>
          <w:bCs w:val="0"/>
          <w:color w:val="155C8E"/>
          <w:spacing w:val="-5"/>
          <w:sz w:val="36"/>
          <w:szCs w:val="36"/>
        </w:rPr>
      </w:pPr>
      <w:ins w:id="99" w:author="Unknown">
        <w:r>
          <w:rPr>
            <w:rFonts w:ascii="inherit" w:hAnsi="inherit"/>
            <w:b w:val="0"/>
            <w:bCs w:val="0"/>
            <w:color w:val="800080"/>
            <w:spacing w:val="-5"/>
            <w:sz w:val="36"/>
            <w:szCs w:val="36"/>
            <w:bdr w:val="none" w:sz="0" w:space="0" w:color="auto" w:frame="1"/>
          </w:rPr>
          <w:t>Step 3: Install Kubeadm and Docker</w:t>
        </w:r>
      </w:ins>
    </w:p>
    <w:p w:rsidR="0047738C" w:rsidRDefault="0047738C" w:rsidP="0047738C">
      <w:pPr>
        <w:pStyle w:val="NormalWeb"/>
        <w:shd w:val="clear" w:color="auto" w:fill="FFFFFF"/>
        <w:spacing w:before="0" w:beforeAutospacing="0" w:after="240" w:afterAutospacing="0" w:line="336" w:lineRule="atLeast"/>
        <w:textAlignment w:val="baseline"/>
        <w:rPr>
          <w:ins w:id="100" w:author="Unknown"/>
          <w:rFonts w:ascii="Georgia" w:hAnsi="Georgia"/>
          <w:color w:val="000000"/>
        </w:rPr>
      </w:pPr>
      <w:ins w:id="101" w:author="Unknown">
        <w:r>
          <w:rPr>
            <w:rFonts w:ascii="Georgia" w:hAnsi="Georgia"/>
            <w:color w:val="000000"/>
          </w:rPr>
          <w:t>Once the package repositories are configured, run the beneath command to install kubeadm and docker packages.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2" w:author="Unknown"/>
          <w:color w:val="FFFFFF"/>
          <w:sz w:val="18"/>
          <w:szCs w:val="18"/>
        </w:rPr>
      </w:pPr>
      <w:ins w:id="103" w:author="Unknown">
        <w:r>
          <w:rPr>
            <w:color w:val="FFFFFF"/>
            <w:sz w:val="18"/>
            <w:szCs w:val="18"/>
          </w:rPr>
          <w:t>[root@k8s-master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104" w:author="Unknown"/>
          <w:rFonts w:ascii="Georgia" w:hAnsi="Georgia"/>
          <w:color w:val="000000"/>
        </w:rPr>
      </w:pPr>
      <w:ins w:id="105" w:author="Unknown">
        <w:r>
          <w:rPr>
            <w:rFonts w:ascii="Georgia" w:hAnsi="Georgia"/>
            <w:color w:val="000000"/>
          </w:rPr>
          <w:t>Start and enable kubectl and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6" w:author="Unknown"/>
          <w:color w:val="FFFFFF"/>
          <w:sz w:val="18"/>
          <w:szCs w:val="18"/>
        </w:rPr>
      </w:pPr>
      <w:ins w:id="107" w:author="Unknown">
        <w:r>
          <w:rPr>
            <w:color w:val="FFFFFF"/>
            <w:sz w:val="18"/>
            <w:szCs w:val="18"/>
          </w:rPr>
          <w:t>[root@k8s-master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8" w:author="Unknown"/>
          <w:color w:val="FFFFFF"/>
          <w:sz w:val="18"/>
          <w:szCs w:val="18"/>
        </w:rPr>
      </w:pPr>
      <w:ins w:id="109" w:author="Unknown">
        <w:r>
          <w:rPr>
            <w:color w:val="FFFFFF"/>
            <w:sz w:val="18"/>
            <w:szCs w:val="18"/>
          </w:rPr>
          <w:t>[root@k8s-master ~]# systemctl  restart kubelet &amp;&amp; systemctl enable kubelet</w:t>
        </w:r>
      </w:ins>
    </w:p>
    <w:p w:rsidR="0047738C" w:rsidRDefault="0047738C" w:rsidP="0047738C">
      <w:pPr>
        <w:pStyle w:val="Heading4"/>
        <w:shd w:val="clear" w:color="auto" w:fill="FFFFFF"/>
        <w:spacing w:before="0" w:beforeAutospacing="0" w:after="0" w:afterAutospacing="0" w:line="312" w:lineRule="atLeast"/>
        <w:textAlignment w:val="baseline"/>
        <w:rPr>
          <w:ins w:id="110" w:author="Unknown"/>
          <w:rFonts w:ascii="inherit" w:hAnsi="inherit"/>
          <w:b w:val="0"/>
          <w:bCs w:val="0"/>
          <w:color w:val="155C8E"/>
          <w:spacing w:val="-5"/>
          <w:sz w:val="36"/>
          <w:szCs w:val="36"/>
        </w:rPr>
      </w:pPr>
      <w:ins w:id="111" w:author="Unknown">
        <w:r>
          <w:rPr>
            <w:rFonts w:ascii="inherit" w:hAnsi="inherit"/>
            <w:b w:val="0"/>
            <w:bCs w:val="0"/>
            <w:color w:val="800080"/>
            <w:spacing w:val="-5"/>
            <w:sz w:val="36"/>
            <w:szCs w:val="36"/>
            <w:bdr w:val="none" w:sz="0" w:space="0" w:color="auto" w:frame="1"/>
          </w:rPr>
          <w:t>Step 4: Initialize Kubernetes Master with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2" w:author="Unknown"/>
          <w:rFonts w:ascii="Georgia" w:hAnsi="Georgia"/>
          <w:color w:val="000000"/>
        </w:rPr>
      </w:pPr>
      <w:ins w:id="113" w:author="Unknown">
        <w:r>
          <w:rPr>
            <w:rFonts w:ascii="Georgia" w:hAnsi="Georgia"/>
            <w:color w:val="000000"/>
          </w:rPr>
          <w:t>Run the beneath command to  initialize and setup kubernetes 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14" w:author="Unknown"/>
          <w:color w:val="FFFFFF"/>
          <w:sz w:val="18"/>
          <w:szCs w:val="18"/>
        </w:rPr>
      </w:pPr>
      <w:ins w:id="115" w:author="Unknown">
        <w:r>
          <w:rPr>
            <w:color w:val="FFFFFF"/>
            <w:sz w:val="18"/>
            <w:szCs w:val="18"/>
          </w:rPr>
          <w:t>[root@k8s-master ~]#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6" w:author="Unknown"/>
          <w:rFonts w:ascii="Georgia" w:hAnsi="Georgia"/>
          <w:color w:val="000000"/>
        </w:rPr>
      </w:pPr>
      <w:ins w:id="117"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118"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9753600" cy="5219700"/>
            <wp:effectExtent l="19050" t="0" r="0" b="0"/>
            <wp:docPr id="2" name="Picture 2" descr="kubeadm-init-outpu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init-output">
                      <a:hlinkClick r:id="rId17" tooltip="&quot;&quot;"/>
                    </pic:cNvPr>
                    <pic:cNvPicPr>
                      <a:picLocks noChangeAspect="1" noChangeArrowheads="1"/>
                    </pic:cNvPicPr>
                  </pic:nvPicPr>
                  <pic:blipFill>
                    <a:blip r:embed="rId18"/>
                    <a:srcRect/>
                    <a:stretch>
                      <a:fillRect/>
                    </a:stretch>
                  </pic:blipFill>
                  <pic:spPr bwMode="auto">
                    <a:xfrm>
                      <a:off x="0" y="0"/>
                      <a:ext cx="9753600" cy="52197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19" w:author="Unknown"/>
          <w:rFonts w:ascii="Georgia" w:hAnsi="Georgia"/>
          <w:color w:val="000000"/>
        </w:rPr>
      </w:pPr>
      <w:ins w:id="120" w:author="Unknown">
        <w:r>
          <w:rPr>
            <w:rFonts w:ascii="Georgia" w:hAnsi="Georgia"/>
            <w:color w:val="000000"/>
          </w:rPr>
          <w:t>As we can see in the output that kubernetes master has been initialized successfully. Execute the beneath commands to use the cluster as root user.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1" w:author="Unknown"/>
          <w:color w:val="FFFFFF"/>
          <w:sz w:val="18"/>
          <w:szCs w:val="18"/>
        </w:rPr>
      </w:pPr>
      <w:ins w:id="122" w:author="Unknown">
        <w:r>
          <w:rPr>
            <w:color w:val="FFFFFF"/>
            <w:sz w:val="18"/>
            <w:szCs w:val="18"/>
          </w:rPr>
          <w:t>[root@k8s-master ~]# mkdir -p $HOME/.kube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3" w:author="Unknown"/>
          <w:color w:val="FFFFFF"/>
          <w:sz w:val="18"/>
          <w:szCs w:val="18"/>
        </w:rPr>
      </w:pPr>
      <w:ins w:id="124" w:author="Unknown">
        <w:r>
          <w:rPr>
            <w:color w:val="FFFFFF"/>
            <w:sz w:val="18"/>
            <w:szCs w:val="18"/>
          </w:rPr>
          <w:t>[root@k8s-master ~]# cp -i /etc/kubernetes/admin.conf $HOME/.kube/config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5" w:author="Unknown"/>
          <w:color w:val="FFFFFF"/>
          <w:sz w:val="18"/>
          <w:szCs w:val="18"/>
        </w:rPr>
      </w:pPr>
      <w:ins w:id="126" w:author="Unknown">
        <w:r>
          <w:rPr>
            <w:color w:val="FFFFFF"/>
            <w:sz w:val="18"/>
            <w:szCs w:val="18"/>
          </w:rPr>
          <w:t>[root@k8s-master ~]# chown $(id -u):$(id -g) $HOME/.kube/config</w:t>
        </w:r>
      </w:ins>
    </w:p>
    <w:p w:rsidR="0047738C" w:rsidRDefault="0047738C" w:rsidP="0047738C">
      <w:pPr>
        <w:pStyle w:val="Heading4"/>
        <w:shd w:val="clear" w:color="auto" w:fill="FFFFFF"/>
        <w:spacing w:before="0" w:beforeAutospacing="0" w:after="0" w:afterAutospacing="0" w:line="312" w:lineRule="atLeast"/>
        <w:textAlignment w:val="baseline"/>
        <w:rPr>
          <w:ins w:id="127" w:author="Unknown"/>
          <w:rFonts w:ascii="inherit" w:hAnsi="inherit"/>
          <w:b w:val="0"/>
          <w:bCs w:val="0"/>
          <w:color w:val="155C8E"/>
          <w:spacing w:val="-5"/>
          <w:sz w:val="36"/>
          <w:szCs w:val="36"/>
        </w:rPr>
      </w:pPr>
      <w:ins w:id="128" w:author="Unknown">
        <w:r>
          <w:rPr>
            <w:rFonts w:ascii="inherit" w:hAnsi="inherit"/>
            <w:b w:val="0"/>
            <w:bCs w:val="0"/>
            <w:color w:val="800080"/>
            <w:spacing w:val="-5"/>
            <w:sz w:val="36"/>
            <w:szCs w:val="36"/>
            <w:bdr w:val="none" w:sz="0" w:space="0" w:color="auto" w:frame="1"/>
          </w:rPr>
          <w:t>Step 5: Deploy pod network to the cluster</w:t>
        </w:r>
      </w:ins>
    </w:p>
    <w:p w:rsidR="0047738C" w:rsidRDefault="0047738C" w:rsidP="0047738C">
      <w:pPr>
        <w:pStyle w:val="NormalWeb"/>
        <w:shd w:val="clear" w:color="auto" w:fill="FFFFFF"/>
        <w:spacing w:before="0" w:beforeAutospacing="0" w:after="240" w:afterAutospacing="0" w:line="336" w:lineRule="atLeast"/>
        <w:textAlignment w:val="baseline"/>
        <w:rPr>
          <w:ins w:id="129" w:author="Unknown"/>
          <w:rFonts w:ascii="Georgia" w:hAnsi="Georgia"/>
          <w:color w:val="000000"/>
        </w:rPr>
      </w:pPr>
      <w:ins w:id="130" w:author="Unknown">
        <w:r>
          <w:rPr>
            <w:rFonts w:ascii="Georgia" w:hAnsi="Georgia"/>
            <w:color w:val="000000"/>
          </w:rPr>
          <w:t>Try to run below commands to get status of cluster and pods.</w:t>
        </w:r>
      </w:ins>
    </w:p>
    <w:p w:rsidR="0047738C" w:rsidRDefault="0047738C" w:rsidP="0047738C">
      <w:pPr>
        <w:pStyle w:val="NormalWeb"/>
        <w:shd w:val="clear" w:color="auto" w:fill="FFFFFF"/>
        <w:spacing w:before="0" w:beforeAutospacing="0" w:after="0" w:afterAutospacing="0" w:line="336" w:lineRule="atLeast"/>
        <w:textAlignment w:val="baseline"/>
        <w:rPr>
          <w:ins w:id="131"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7515225" cy="1704975"/>
            <wp:effectExtent l="19050" t="0" r="9525" b="0"/>
            <wp:docPr id="3" name="Picture 3" descr="kubectl-get-nodes">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get-nodes">
                      <a:hlinkClick r:id="rId19" tooltip="&quot;&quot;"/>
                    </pic:cNvPr>
                    <pic:cNvPicPr>
                      <a:picLocks noChangeAspect="1" noChangeArrowheads="1"/>
                    </pic:cNvPicPr>
                  </pic:nvPicPr>
                  <pic:blipFill>
                    <a:blip r:embed="rId20"/>
                    <a:srcRect/>
                    <a:stretch>
                      <a:fillRect/>
                    </a:stretch>
                  </pic:blipFill>
                  <pic:spPr bwMode="auto">
                    <a:xfrm>
                      <a:off x="0" y="0"/>
                      <a:ext cx="7515225" cy="1704975"/>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32" w:author="Unknown"/>
          <w:rFonts w:ascii="Georgia" w:hAnsi="Georgia"/>
          <w:color w:val="000000"/>
        </w:rPr>
      </w:pPr>
      <w:ins w:id="133" w:author="Unknown">
        <w:r>
          <w:rPr>
            <w:rFonts w:ascii="Georgia" w:hAnsi="Georgia"/>
            <w:color w:val="000000"/>
          </w:rPr>
          <w:t>To make the cluster status ready and kube-dns status running, deploy the pod network so that containers of different host communicated each other.  POD network is the overlay network between the worker nodes.</w:t>
        </w:r>
      </w:ins>
    </w:p>
    <w:p w:rsidR="0047738C" w:rsidRDefault="0047738C" w:rsidP="0047738C">
      <w:pPr>
        <w:pStyle w:val="NormalWeb"/>
        <w:shd w:val="clear" w:color="auto" w:fill="FFFFFF"/>
        <w:spacing w:before="0" w:beforeAutospacing="0" w:after="240" w:afterAutospacing="0" w:line="336" w:lineRule="atLeast"/>
        <w:textAlignment w:val="baseline"/>
        <w:rPr>
          <w:ins w:id="134" w:author="Unknown"/>
          <w:rFonts w:ascii="Georgia" w:hAnsi="Georgia"/>
          <w:color w:val="000000"/>
        </w:rPr>
      </w:pPr>
      <w:ins w:id="135" w:author="Unknown">
        <w:r>
          <w:rPr>
            <w:rFonts w:ascii="Georgia" w:hAnsi="Georgia"/>
            <w:color w:val="000000"/>
          </w:rPr>
          <w:t>Run the beneath command to deploy network.</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6" w:author="Unknown"/>
          <w:color w:val="FFFFFF"/>
          <w:sz w:val="18"/>
          <w:szCs w:val="18"/>
        </w:rPr>
      </w:pPr>
      <w:ins w:id="137" w:author="Unknown">
        <w:r>
          <w:rPr>
            <w:color w:val="FFFFFF"/>
            <w:sz w:val="18"/>
            <w:szCs w:val="18"/>
          </w:rPr>
          <w:t>[root@k8s-master ~]# export kubever=$(kubectl version | base64 | tr -d '\n')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8" w:author="Unknown"/>
          <w:color w:val="FFFFFF"/>
          <w:sz w:val="18"/>
          <w:szCs w:val="18"/>
        </w:rPr>
      </w:pPr>
      <w:ins w:id="139" w:author="Unknown">
        <w:r>
          <w:rPr>
            <w:color w:val="FFFFFF"/>
            <w:sz w:val="18"/>
            <w:szCs w:val="18"/>
          </w:rPr>
          <w:t>[root@k8s-master ~]# kubectl apply -f "https://cloud.weave.works/k8s/net?k8s-version=$kubever"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0" w:author="Unknown"/>
          <w:color w:val="FFFFFF"/>
          <w:sz w:val="18"/>
          <w:szCs w:val="18"/>
        </w:rPr>
      </w:pPr>
      <w:ins w:id="141" w:author="Unknown">
        <w:r>
          <w:rPr>
            <w:color w:val="FFFFFF"/>
            <w:sz w:val="18"/>
            <w:szCs w:val="18"/>
          </w:rPr>
          <w:t>serviceaccount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2" w:author="Unknown"/>
          <w:color w:val="FFFFFF"/>
          <w:sz w:val="18"/>
          <w:szCs w:val="18"/>
        </w:rPr>
      </w:pPr>
      <w:ins w:id="143" w:author="Unknown">
        <w:r>
          <w:rPr>
            <w:color w:val="FFFFFF"/>
            <w:sz w:val="18"/>
            <w:szCs w:val="18"/>
          </w:rPr>
          <w:t>clusterrole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4" w:author="Unknown"/>
          <w:color w:val="FFFFFF"/>
          <w:sz w:val="18"/>
          <w:szCs w:val="18"/>
        </w:rPr>
      </w:pPr>
      <w:ins w:id="145" w:author="Unknown">
        <w:r>
          <w:rPr>
            <w:color w:val="FFFFFF"/>
            <w:sz w:val="18"/>
            <w:szCs w:val="18"/>
          </w:rPr>
          <w:t>clusterrolebinding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6" w:author="Unknown"/>
          <w:color w:val="FFFFFF"/>
          <w:sz w:val="18"/>
          <w:szCs w:val="18"/>
        </w:rPr>
      </w:pPr>
      <w:ins w:id="147" w:author="Unknown">
        <w:r>
          <w:rPr>
            <w:color w:val="FFFFFF"/>
            <w:sz w:val="18"/>
            <w:szCs w:val="18"/>
          </w:rPr>
          <w:t>daemonset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8" w:author="Unknown"/>
          <w:color w:val="FFFFFF"/>
          <w:sz w:val="18"/>
          <w:szCs w:val="18"/>
        </w:rPr>
      </w:pPr>
      <w:ins w:id="149"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50" w:author="Unknown"/>
          <w:rFonts w:ascii="Georgia" w:hAnsi="Georgia"/>
          <w:color w:val="000000"/>
        </w:rPr>
      </w:pPr>
      <w:ins w:id="151" w:author="Unknown">
        <w:r>
          <w:rPr>
            <w:rFonts w:ascii="Georgia" w:hAnsi="Georgia"/>
            <w:color w:val="000000"/>
          </w:rPr>
          <w:t>Now run the following commands to verify the status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2" w:author="Unknown"/>
          <w:color w:val="FFFFFF"/>
          <w:sz w:val="18"/>
          <w:szCs w:val="18"/>
        </w:rPr>
      </w:pPr>
      <w:ins w:id="1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4" w:author="Unknown"/>
          <w:color w:val="FFFFFF"/>
          <w:sz w:val="18"/>
          <w:szCs w:val="18"/>
        </w:rPr>
      </w:pPr>
      <w:ins w:id="1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6" w:author="Unknown"/>
          <w:color w:val="FFFFFF"/>
          <w:sz w:val="18"/>
          <w:szCs w:val="18"/>
        </w:rPr>
      </w:pPr>
      <w:ins w:id="157" w:author="Unknown">
        <w:r>
          <w:rPr>
            <w:color w:val="FFFFFF"/>
            <w:sz w:val="18"/>
            <w:szCs w:val="18"/>
          </w:rPr>
          <w:t>k8s-master   Ready     1h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8" w:author="Unknown"/>
          <w:color w:val="FFFFFF"/>
          <w:sz w:val="18"/>
          <w:szCs w:val="18"/>
        </w:rPr>
      </w:pPr>
      <w:ins w:id="159" w:author="Unknown">
        <w:r>
          <w:rPr>
            <w:color w:val="FFFFFF"/>
            <w:sz w:val="18"/>
            <w:szCs w:val="18"/>
          </w:rPr>
          <w:t>[root@k8s-master ~]# kubectl  get pods  --all-namespaces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0" w:author="Unknown"/>
          <w:color w:val="FFFFFF"/>
          <w:sz w:val="18"/>
          <w:szCs w:val="18"/>
        </w:rPr>
      </w:pPr>
      <w:ins w:id="161" w:author="Unknown">
        <w:r>
          <w:rPr>
            <w:color w:val="FFFFFF"/>
            <w:sz w:val="18"/>
            <w:szCs w:val="18"/>
          </w:rPr>
          <w:t>NAMESPACE     NAME                                 READY     STATUS    RESTARTS   AGE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2" w:author="Unknown"/>
          <w:color w:val="FFFFFF"/>
          <w:sz w:val="18"/>
          <w:szCs w:val="18"/>
        </w:rPr>
      </w:pPr>
      <w:ins w:id="163" w:author="Unknown">
        <w:r>
          <w:rPr>
            <w:color w:val="FFFFFF"/>
            <w:sz w:val="18"/>
            <w:szCs w:val="18"/>
          </w:rPr>
          <w:t>kube-system   etcd-k8s-master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4" w:author="Unknown"/>
          <w:color w:val="FFFFFF"/>
          <w:sz w:val="18"/>
          <w:szCs w:val="18"/>
        </w:rPr>
      </w:pPr>
      <w:ins w:id="165" w:author="Unknown">
        <w:r>
          <w:rPr>
            <w:color w:val="FFFFFF"/>
            <w:sz w:val="18"/>
            <w:szCs w:val="18"/>
          </w:rPr>
          <w:lastRenderedPageBreak/>
          <w:t>kube-system   kube-apiserver-k8s-master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6" w:author="Unknown"/>
          <w:color w:val="FFFFFF"/>
          <w:sz w:val="18"/>
          <w:szCs w:val="18"/>
        </w:rPr>
      </w:pPr>
      <w:ins w:id="167" w:author="Unknown">
        <w:r>
          <w:rPr>
            <w:color w:val="FFFFFF"/>
            <w:sz w:val="18"/>
            <w:szCs w:val="18"/>
          </w:rPr>
          <w:t>kube-system   kube-controller-manager-k8s-master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8" w:author="Unknown"/>
          <w:color w:val="FFFFFF"/>
          <w:sz w:val="18"/>
          <w:szCs w:val="18"/>
        </w:rPr>
      </w:pPr>
      <w:ins w:id="169" w:author="Unknown">
        <w:r>
          <w:rPr>
            <w:color w:val="FFFFFF"/>
            <w:sz w:val="18"/>
            <w:szCs w:val="18"/>
          </w:rPr>
          <w:t>kube-system   kube-dns-2425271678-044ww            3/3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0" w:author="Unknown"/>
          <w:color w:val="FFFFFF"/>
          <w:sz w:val="18"/>
          <w:szCs w:val="18"/>
        </w:rPr>
      </w:pPr>
      <w:ins w:id="171" w:author="Unknown">
        <w:r>
          <w:rPr>
            <w:color w:val="FFFFFF"/>
            <w:sz w:val="18"/>
            <w:szCs w:val="18"/>
          </w:rPr>
          <w:t>kube-system   kube-proxy-9h259                     1/1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2" w:author="Unknown"/>
          <w:color w:val="FFFFFF"/>
          <w:sz w:val="18"/>
          <w:szCs w:val="18"/>
        </w:rPr>
      </w:pPr>
      <w:ins w:id="173" w:author="Unknown">
        <w:r>
          <w:rPr>
            <w:color w:val="FFFFFF"/>
            <w:sz w:val="18"/>
            <w:szCs w:val="18"/>
          </w:rPr>
          <w:t>kube-system   kube-scheduler-k8s-master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4" w:author="Unknown"/>
          <w:color w:val="FFFFFF"/>
          <w:sz w:val="18"/>
          <w:szCs w:val="18"/>
        </w:rPr>
      </w:pPr>
      <w:ins w:id="175" w:author="Unknown">
        <w:r>
          <w:rPr>
            <w:color w:val="FFFFFF"/>
            <w:sz w:val="18"/>
            <w:szCs w:val="18"/>
          </w:rPr>
          <w:t>kube-system   weave-net-hdjzd                      2/2       Running   0          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6" w:author="Unknown"/>
          <w:color w:val="FFFFFF"/>
          <w:sz w:val="18"/>
          <w:szCs w:val="18"/>
        </w:rPr>
      </w:pPr>
      <w:ins w:id="177"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78" w:author="Unknown"/>
          <w:rFonts w:ascii="Georgia" w:hAnsi="Georgia"/>
          <w:color w:val="000000"/>
        </w:rPr>
      </w:pPr>
      <w:ins w:id="179" w:author="Unknown">
        <w:r>
          <w:rPr>
            <w:rFonts w:ascii="Georgia" w:hAnsi="Georgia"/>
            <w:color w:val="000000"/>
          </w:rPr>
          <w:t>Now let’s add worker nodes to the Kubernetes master nodes.</w:t>
        </w:r>
      </w:ins>
    </w:p>
    <w:p w:rsidR="0047738C" w:rsidRDefault="0047738C" w:rsidP="0047738C">
      <w:pPr>
        <w:pStyle w:val="Heading3"/>
        <w:shd w:val="clear" w:color="auto" w:fill="FFFFFF"/>
        <w:spacing w:before="0" w:line="312" w:lineRule="atLeast"/>
        <w:textAlignment w:val="baseline"/>
        <w:rPr>
          <w:ins w:id="180" w:author="Unknown"/>
          <w:rFonts w:ascii="inherit" w:hAnsi="inherit"/>
          <w:b w:val="0"/>
          <w:bCs w:val="0"/>
          <w:color w:val="155C8E"/>
          <w:spacing w:val="-8"/>
          <w:sz w:val="42"/>
          <w:szCs w:val="42"/>
        </w:rPr>
      </w:pPr>
      <w:ins w:id="181" w:author="Unknown">
        <w:r>
          <w:rPr>
            <w:rFonts w:ascii="inherit" w:hAnsi="inherit"/>
            <w:b w:val="0"/>
            <w:bCs w:val="0"/>
            <w:color w:val="000000"/>
            <w:spacing w:val="-8"/>
            <w:sz w:val="42"/>
            <w:szCs w:val="42"/>
            <w:bdr w:val="none" w:sz="0" w:space="0" w:color="auto" w:frame="1"/>
          </w:rPr>
          <w:t>Perform the following steps on each worker node</w:t>
        </w:r>
      </w:ins>
    </w:p>
    <w:p w:rsidR="0047738C" w:rsidRDefault="0047738C" w:rsidP="0047738C">
      <w:pPr>
        <w:pStyle w:val="Heading4"/>
        <w:shd w:val="clear" w:color="auto" w:fill="FFFFFF"/>
        <w:spacing w:before="0" w:beforeAutospacing="0" w:after="0" w:afterAutospacing="0" w:line="312" w:lineRule="atLeast"/>
        <w:textAlignment w:val="baseline"/>
        <w:rPr>
          <w:ins w:id="182" w:author="Unknown"/>
          <w:rFonts w:ascii="inherit" w:hAnsi="inherit"/>
          <w:b w:val="0"/>
          <w:bCs w:val="0"/>
          <w:color w:val="155C8E"/>
          <w:spacing w:val="-5"/>
          <w:sz w:val="36"/>
          <w:szCs w:val="36"/>
        </w:rPr>
      </w:pPr>
      <w:ins w:id="183" w:author="Unknown">
        <w:r>
          <w:rPr>
            <w:rFonts w:ascii="inherit" w:hAnsi="inherit"/>
            <w:b w:val="0"/>
            <w:bCs w:val="0"/>
            <w:color w:val="800080"/>
            <w:spacing w:val="-5"/>
            <w:sz w:val="36"/>
            <w:szCs w:val="36"/>
            <w:bdr w:val="none" w:sz="0" w:space="0" w:color="auto" w:frame="1"/>
          </w:rPr>
          <w:t>Step 1: Disable SELinux &amp; configure firewall rules on both the nodes</w:t>
        </w:r>
      </w:ins>
    </w:p>
    <w:p w:rsidR="0047738C" w:rsidRDefault="0047738C" w:rsidP="0047738C">
      <w:pPr>
        <w:pStyle w:val="NormalWeb"/>
        <w:shd w:val="clear" w:color="auto" w:fill="FFFFFF"/>
        <w:spacing w:before="0" w:beforeAutospacing="0" w:after="240" w:afterAutospacing="0" w:line="336" w:lineRule="atLeast"/>
        <w:textAlignment w:val="baseline"/>
        <w:rPr>
          <w:ins w:id="184" w:author="Unknown"/>
          <w:rFonts w:ascii="Georgia" w:hAnsi="Georgia"/>
          <w:color w:val="000000"/>
        </w:rPr>
      </w:pPr>
      <w:ins w:id="185" w:author="Unknown">
        <w:r>
          <w:rPr>
            <w:rFonts w:ascii="Georgia" w:hAnsi="Georgia"/>
            <w:color w:val="000000"/>
          </w:rPr>
          <w:t>Before disabling SELinux set the hostname on the both nodes as ‘worker-node1’ and ‘worker-node2’ respectively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6" w:author="Unknown"/>
          <w:color w:val="FFFFFF"/>
          <w:sz w:val="18"/>
          <w:szCs w:val="18"/>
        </w:rPr>
      </w:pPr>
      <w:ins w:id="187"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8" w:author="Unknown"/>
          <w:color w:val="FFFFFF"/>
          <w:sz w:val="18"/>
          <w:szCs w:val="18"/>
        </w:rPr>
      </w:pPr>
      <w:ins w:id="189" w:author="Unknown">
        <w:r>
          <w:rPr>
            <w:color w:val="FFFFFF"/>
            <w:sz w:val="18"/>
            <w:szCs w:val="18"/>
          </w:rPr>
          <w:t>~]# sed -i --follow-symlinks 's/SELINUX=enforcing/SELINUX=disabled/g' /etc/sysconfig/selinux</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0" w:author="Unknown"/>
          <w:color w:val="FFFFFF"/>
          <w:sz w:val="18"/>
          <w:szCs w:val="18"/>
        </w:rPr>
      </w:pPr>
      <w:ins w:id="191" w:author="Unknown">
        <w:r>
          <w:rPr>
            <w:color w:val="FFFFFF"/>
            <w:sz w:val="18"/>
            <w:szCs w:val="18"/>
          </w:rPr>
          <w:t>~]#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2" w:author="Unknown"/>
          <w:color w:val="FFFFFF"/>
          <w:sz w:val="18"/>
          <w:szCs w:val="18"/>
        </w:rPr>
      </w:pPr>
      <w:ins w:id="193" w:author="Unknown">
        <w:r>
          <w:rPr>
            <w:color w:val="FFFFFF"/>
            <w:sz w:val="18"/>
            <w:szCs w:val="18"/>
          </w:rPr>
          <w:t>~]#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4" w:author="Unknown"/>
          <w:color w:val="FFFFFF"/>
          <w:sz w:val="18"/>
          <w:szCs w:val="18"/>
        </w:rPr>
      </w:pPr>
      <w:ins w:id="195" w:author="Unknown">
        <w:r>
          <w:rPr>
            <w:color w:val="FFFFFF"/>
            <w:sz w:val="18"/>
            <w:szCs w:val="18"/>
          </w:rPr>
          <w:t>~]# firewall-cmd --permanent --add-port=30000-32767/tcp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6" w:author="Unknown"/>
          <w:color w:val="FFFFFF"/>
          <w:sz w:val="18"/>
          <w:szCs w:val="18"/>
        </w:rPr>
      </w:pPr>
      <w:ins w:id="197" w:author="Unknown">
        <w:r>
          <w:rPr>
            <w:color w:val="FFFFFF"/>
            <w:sz w:val="18"/>
            <w:szCs w:val="18"/>
          </w:rPr>
          <w:t>~]# firewall-cmd --permanent --add-port=6783/tcp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8" w:author="Unknown"/>
          <w:color w:val="FFFFFF"/>
          <w:sz w:val="18"/>
          <w:szCs w:val="18"/>
        </w:rPr>
      </w:pPr>
      <w:ins w:id="199" w:author="Unknown">
        <w:r>
          <w:rPr>
            <w:color w:val="FFFFFF"/>
            <w:sz w:val="18"/>
            <w:szCs w:val="18"/>
          </w:rPr>
          <w:t>~]#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0" w:author="Unknown"/>
          <w:color w:val="FFFFFF"/>
          <w:sz w:val="18"/>
          <w:szCs w:val="18"/>
        </w:rPr>
      </w:pPr>
      <w:ins w:id="201" w:author="Unknown">
        <w:r>
          <w:rPr>
            <w:color w:val="FFFFFF"/>
            <w:sz w:val="18"/>
            <w:szCs w:val="18"/>
          </w:rPr>
          <w:t>~]# echo '1' &gt; /proc/sys/net/bridge/bridge-nf-call-iptables</w:t>
        </w:r>
      </w:ins>
    </w:p>
    <w:p w:rsidR="0047738C" w:rsidRDefault="0047738C" w:rsidP="0047738C">
      <w:pPr>
        <w:pStyle w:val="Heading4"/>
        <w:shd w:val="clear" w:color="auto" w:fill="FFFFFF"/>
        <w:spacing w:before="0" w:beforeAutospacing="0" w:after="0" w:afterAutospacing="0" w:line="312" w:lineRule="atLeast"/>
        <w:textAlignment w:val="baseline"/>
        <w:rPr>
          <w:ins w:id="202" w:author="Unknown"/>
          <w:rFonts w:ascii="inherit" w:hAnsi="inherit"/>
          <w:b w:val="0"/>
          <w:bCs w:val="0"/>
          <w:color w:val="155C8E"/>
          <w:spacing w:val="-5"/>
          <w:sz w:val="36"/>
          <w:szCs w:val="36"/>
        </w:rPr>
      </w:pPr>
      <w:ins w:id="203" w:author="Unknown">
        <w:r>
          <w:rPr>
            <w:rFonts w:ascii="inherit" w:hAnsi="inherit"/>
            <w:b w:val="0"/>
            <w:bCs w:val="0"/>
            <w:color w:val="800080"/>
            <w:spacing w:val="-5"/>
            <w:sz w:val="36"/>
            <w:szCs w:val="36"/>
            <w:bdr w:val="none" w:sz="0" w:space="0" w:color="auto" w:frame="1"/>
          </w:rPr>
          <w:t>Step 2: Configure Kubernetes Repositories on both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4" w:author="Unknown"/>
          <w:color w:val="FFFFFF"/>
          <w:sz w:val="18"/>
          <w:szCs w:val="18"/>
        </w:rPr>
      </w:pPr>
      <w:ins w:id="205" w:author="Unknown">
        <w:r>
          <w:rPr>
            <w:color w:val="FFFFFF"/>
            <w:sz w:val="18"/>
            <w:szCs w:val="18"/>
          </w:rPr>
          <w:lastRenderedPageBreak/>
          <w:t>~]#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6" w:author="Unknown"/>
          <w:color w:val="FFFFFF"/>
          <w:sz w:val="18"/>
          <w:szCs w:val="18"/>
        </w:rPr>
      </w:pPr>
      <w:ins w:id="207"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8" w:author="Unknown"/>
          <w:color w:val="FFFFFF"/>
          <w:sz w:val="18"/>
          <w:szCs w:val="18"/>
        </w:rPr>
      </w:pPr>
      <w:ins w:id="209"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0" w:author="Unknown"/>
          <w:color w:val="FFFFFF"/>
          <w:sz w:val="18"/>
          <w:szCs w:val="18"/>
        </w:rPr>
      </w:pPr>
      <w:ins w:id="211"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2" w:author="Unknown"/>
          <w:color w:val="FFFFFF"/>
          <w:sz w:val="18"/>
          <w:szCs w:val="18"/>
        </w:rPr>
      </w:pPr>
      <w:ins w:id="213"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4" w:author="Unknown"/>
          <w:color w:val="FFFFFF"/>
          <w:sz w:val="18"/>
          <w:szCs w:val="18"/>
        </w:rPr>
      </w:pPr>
      <w:ins w:id="215"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6" w:author="Unknown"/>
          <w:color w:val="FFFFFF"/>
          <w:sz w:val="18"/>
          <w:szCs w:val="18"/>
        </w:rPr>
      </w:pPr>
      <w:ins w:id="217"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8" w:author="Unknown"/>
          <w:color w:val="FFFFFF"/>
          <w:sz w:val="18"/>
          <w:szCs w:val="18"/>
        </w:rPr>
      </w:pPr>
      <w:ins w:id="219"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0" w:author="Unknown"/>
          <w:color w:val="FFFFFF"/>
          <w:sz w:val="18"/>
          <w:szCs w:val="18"/>
        </w:rPr>
      </w:pPr>
      <w:ins w:id="221"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2" w:author="Unknown"/>
          <w:color w:val="FFFFFF"/>
          <w:sz w:val="18"/>
          <w:szCs w:val="18"/>
        </w:rPr>
      </w:pPr>
      <w:ins w:id="223" w:author="Unknown">
        <w:r>
          <w:rPr>
            <w:color w:val="FFFFFF"/>
            <w:sz w:val="18"/>
            <w:szCs w:val="18"/>
          </w:rPr>
          <w:t>&gt; EOF</w:t>
        </w:r>
      </w:ins>
    </w:p>
    <w:p w:rsidR="0047738C" w:rsidRDefault="0047738C" w:rsidP="0047738C">
      <w:pPr>
        <w:pStyle w:val="Heading4"/>
        <w:shd w:val="clear" w:color="auto" w:fill="FFFFFF"/>
        <w:spacing w:before="0" w:beforeAutospacing="0" w:after="0" w:afterAutospacing="0" w:line="312" w:lineRule="atLeast"/>
        <w:textAlignment w:val="baseline"/>
        <w:rPr>
          <w:ins w:id="224" w:author="Unknown"/>
          <w:rFonts w:ascii="inherit" w:hAnsi="inherit"/>
          <w:b w:val="0"/>
          <w:bCs w:val="0"/>
          <w:color w:val="155C8E"/>
          <w:spacing w:val="-5"/>
          <w:sz w:val="36"/>
          <w:szCs w:val="36"/>
        </w:rPr>
      </w:pPr>
      <w:ins w:id="225" w:author="Unknown">
        <w:r>
          <w:rPr>
            <w:rFonts w:ascii="inherit" w:hAnsi="inherit"/>
            <w:b w:val="0"/>
            <w:bCs w:val="0"/>
            <w:color w:val="800080"/>
            <w:spacing w:val="-5"/>
            <w:sz w:val="36"/>
            <w:szCs w:val="36"/>
            <w:bdr w:val="none" w:sz="0" w:space="0" w:color="auto" w:frame="1"/>
          </w:rPr>
          <w:t>Step 3: Install kubeadm and docker package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6" w:author="Unknown"/>
          <w:color w:val="FFFFFF"/>
          <w:sz w:val="18"/>
          <w:szCs w:val="18"/>
        </w:rPr>
      </w:pPr>
      <w:ins w:id="227" w:author="Unknown">
        <w:r>
          <w:rPr>
            <w:color w:val="FFFFFF"/>
            <w:sz w:val="18"/>
            <w:szCs w:val="18"/>
          </w:rPr>
          <w:t>[root@worker-node1 ~]# yum  install kubeadm docker -y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8" w:author="Unknown"/>
          <w:color w:val="FFFFFF"/>
          <w:sz w:val="18"/>
          <w:szCs w:val="18"/>
        </w:rPr>
      </w:pPr>
      <w:ins w:id="229" w:author="Unknown">
        <w:r>
          <w:rPr>
            <w:color w:val="FFFFFF"/>
            <w:sz w:val="18"/>
            <w:szCs w:val="18"/>
          </w:rPr>
          <w:t>[root@worker-node2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230" w:author="Unknown"/>
          <w:rFonts w:ascii="Georgia" w:hAnsi="Georgia"/>
          <w:color w:val="000000"/>
        </w:rPr>
      </w:pPr>
      <w:ins w:id="231" w:author="Unknown">
        <w:r>
          <w:rPr>
            <w:rFonts w:ascii="Georgia" w:hAnsi="Georgia"/>
            <w:color w:val="000000"/>
          </w:rPr>
          <w:t>Start and enable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2" w:author="Unknown"/>
          <w:color w:val="FFFFFF"/>
          <w:sz w:val="18"/>
          <w:szCs w:val="18"/>
        </w:rPr>
      </w:pPr>
      <w:ins w:id="233" w:author="Unknown">
        <w:r>
          <w:rPr>
            <w:color w:val="FFFFFF"/>
            <w:sz w:val="18"/>
            <w:szCs w:val="18"/>
          </w:rPr>
          <w:t>[root@worker-node1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4" w:author="Unknown"/>
          <w:color w:val="FFFFFF"/>
          <w:sz w:val="18"/>
          <w:szCs w:val="18"/>
        </w:rPr>
      </w:pPr>
      <w:ins w:id="235" w:author="Unknown">
        <w:r>
          <w:rPr>
            <w:color w:val="FFFFFF"/>
            <w:sz w:val="18"/>
            <w:szCs w:val="18"/>
          </w:rPr>
          <w:t>[root@worker-node2 ~]# systemctl restart docker &amp;&amp; systemctl enable docker</w:t>
        </w:r>
      </w:ins>
    </w:p>
    <w:p w:rsidR="0047738C" w:rsidRDefault="0047738C" w:rsidP="0047738C">
      <w:pPr>
        <w:pStyle w:val="Heading4"/>
        <w:shd w:val="clear" w:color="auto" w:fill="FFFFFF"/>
        <w:spacing w:before="0" w:beforeAutospacing="0" w:after="0" w:afterAutospacing="0" w:line="312" w:lineRule="atLeast"/>
        <w:textAlignment w:val="baseline"/>
        <w:rPr>
          <w:ins w:id="236" w:author="Unknown"/>
          <w:rFonts w:ascii="inherit" w:hAnsi="inherit"/>
          <w:b w:val="0"/>
          <w:bCs w:val="0"/>
          <w:color w:val="155C8E"/>
          <w:spacing w:val="-5"/>
          <w:sz w:val="36"/>
          <w:szCs w:val="36"/>
        </w:rPr>
      </w:pPr>
      <w:ins w:id="237" w:author="Unknown">
        <w:r>
          <w:rPr>
            <w:rFonts w:ascii="inherit" w:hAnsi="inherit"/>
            <w:b w:val="0"/>
            <w:bCs w:val="0"/>
            <w:color w:val="800080"/>
            <w:spacing w:val="-5"/>
            <w:sz w:val="36"/>
            <w:szCs w:val="36"/>
            <w:bdr w:val="none" w:sz="0" w:space="0" w:color="auto" w:frame="1"/>
          </w:rPr>
          <w:t>Step 4: Now Join worker nodes to master node</w:t>
        </w:r>
      </w:ins>
    </w:p>
    <w:p w:rsidR="0047738C" w:rsidRDefault="0047738C" w:rsidP="0047738C">
      <w:pPr>
        <w:pStyle w:val="NormalWeb"/>
        <w:shd w:val="clear" w:color="auto" w:fill="FFFFFF"/>
        <w:spacing w:before="0" w:beforeAutospacing="0" w:after="240" w:afterAutospacing="0" w:line="336" w:lineRule="atLeast"/>
        <w:textAlignment w:val="baseline"/>
        <w:rPr>
          <w:ins w:id="238" w:author="Unknown"/>
          <w:rFonts w:ascii="Georgia" w:hAnsi="Georgia"/>
          <w:color w:val="000000"/>
        </w:rPr>
      </w:pPr>
      <w:ins w:id="239" w:author="Unknown">
        <w:r>
          <w:rPr>
            <w:rFonts w:ascii="Georgia" w:hAnsi="Georgia"/>
            <w:color w:val="000000"/>
          </w:rPr>
          <w:t>To join worker nodes to Master node, a token is required. Whenever kubernetes master initialized , then in the output we get command and token.  Copy that command and run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0" w:author="Unknown"/>
          <w:color w:val="FFFFFF"/>
          <w:sz w:val="18"/>
          <w:szCs w:val="18"/>
        </w:rPr>
      </w:pPr>
      <w:ins w:id="241" w:author="Unknown">
        <w:r>
          <w:rPr>
            <w:color w:val="FFFFFF"/>
            <w:sz w:val="18"/>
            <w:szCs w:val="18"/>
          </w:rPr>
          <w:t>[root@worker-node1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2" w:author="Unknown"/>
          <w:rFonts w:ascii="Georgia" w:hAnsi="Georgia"/>
          <w:color w:val="000000"/>
        </w:rPr>
      </w:pPr>
      <w:ins w:id="243" w:author="Unknown">
        <w:r>
          <w:rPr>
            <w:rFonts w:ascii="Georgia" w:hAnsi="Georgia"/>
            <w:color w:val="000000"/>
          </w:rPr>
          <w:lastRenderedPageBreak/>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4" w:author="Unknown"/>
          <w:rFonts w:ascii="Georgia" w:hAnsi="Georgia"/>
          <w:color w:val="000000"/>
        </w:rPr>
      </w:pPr>
      <w:r>
        <w:rPr>
          <w:rFonts w:ascii="Georgia" w:hAnsi="Georgia"/>
          <w:noProof/>
          <w:color w:val="155C8E"/>
          <w:bdr w:val="none" w:sz="0" w:space="0" w:color="auto" w:frame="1"/>
        </w:rPr>
        <w:drawing>
          <wp:inline distT="0" distB="0" distL="0" distR="0">
            <wp:extent cx="8924925" cy="2893628"/>
            <wp:effectExtent l="19050" t="0" r="9525" b="0"/>
            <wp:docPr id="4" name="Picture 4" descr="kubeadm-node1">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node1">
                      <a:hlinkClick r:id="rId21" tooltip="&quot;&quot;"/>
                    </pic:cNvPr>
                    <pic:cNvPicPr>
                      <a:picLocks noChangeAspect="1" noChangeArrowheads="1"/>
                    </pic:cNvPicPr>
                  </pic:nvPicPr>
                  <pic:blipFill>
                    <a:blip r:embed="rId22"/>
                    <a:srcRect/>
                    <a:stretch>
                      <a:fillRect/>
                    </a:stretch>
                  </pic:blipFill>
                  <pic:spPr bwMode="auto">
                    <a:xfrm>
                      <a:off x="0" y="0"/>
                      <a:ext cx="8924925" cy="2893628"/>
                    </a:xfrm>
                    <a:prstGeom prst="rect">
                      <a:avLst/>
                    </a:prstGeom>
                    <a:noFill/>
                    <a:ln w="9525">
                      <a:noFill/>
                      <a:miter lim="800000"/>
                      <a:headEnd/>
                      <a:tailEnd/>
                    </a:ln>
                  </pic:spPr>
                </pic:pic>
              </a:graphicData>
            </a:graphic>
          </wp:inline>
        </w:drawing>
      </w:r>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5" w:author="Unknown"/>
          <w:color w:val="FFFFFF"/>
          <w:sz w:val="18"/>
          <w:szCs w:val="18"/>
        </w:rPr>
      </w:pPr>
      <w:ins w:id="246" w:author="Unknown">
        <w:r>
          <w:rPr>
            <w:color w:val="FFFFFF"/>
            <w:sz w:val="18"/>
            <w:szCs w:val="18"/>
          </w:rPr>
          <w:t>[root@worker-node2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7" w:author="Unknown"/>
          <w:rFonts w:ascii="Georgia" w:hAnsi="Georgia"/>
          <w:color w:val="000000"/>
        </w:rPr>
      </w:pPr>
      <w:ins w:id="248" w:author="Unknown">
        <w:r>
          <w:rPr>
            <w:rFonts w:ascii="Georgia" w:hAnsi="Georgia"/>
            <w:color w:val="000000"/>
          </w:rPr>
          <w:t>Output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9" w:author="Unknown"/>
          <w:rFonts w:ascii="Georgia" w:hAnsi="Georgia"/>
          <w:color w:val="000000"/>
        </w:rPr>
      </w:pPr>
      <w:r>
        <w:rPr>
          <w:rFonts w:ascii="Georgia" w:hAnsi="Georgia"/>
          <w:noProof/>
          <w:color w:val="155C8E"/>
          <w:bdr w:val="none" w:sz="0" w:space="0" w:color="auto" w:frame="1"/>
        </w:rPr>
        <w:drawing>
          <wp:inline distT="0" distB="0" distL="0" distR="0">
            <wp:extent cx="9753600" cy="3124200"/>
            <wp:effectExtent l="19050" t="0" r="0" b="0"/>
            <wp:docPr id="5" name="Picture 5" descr="kubeadm-join-node2">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join-node2">
                      <a:hlinkClick r:id="rId23" tooltip="&quot;&quot;"/>
                    </pic:cNvPr>
                    <pic:cNvPicPr>
                      <a:picLocks noChangeAspect="1" noChangeArrowheads="1"/>
                    </pic:cNvPicPr>
                  </pic:nvPicPr>
                  <pic:blipFill>
                    <a:blip r:embed="rId24"/>
                    <a:srcRect/>
                    <a:stretch>
                      <a:fillRect/>
                    </a:stretch>
                  </pic:blipFill>
                  <pic:spPr bwMode="auto">
                    <a:xfrm>
                      <a:off x="0" y="0"/>
                      <a:ext cx="9753600" cy="31242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250" w:author="Unknown"/>
          <w:rFonts w:ascii="Georgia" w:hAnsi="Georgia"/>
          <w:color w:val="000000"/>
        </w:rPr>
      </w:pPr>
      <w:ins w:id="251" w:author="Unknown">
        <w:r>
          <w:rPr>
            <w:rFonts w:ascii="Georgia" w:hAnsi="Georgia"/>
            <w:color w:val="000000"/>
          </w:rPr>
          <w:t>Now verify Nodes status from master node using kubectl command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2" w:author="Unknown"/>
          <w:color w:val="FFFFFF"/>
          <w:sz w:val="18"/>
          <w:szCs w:val="18"/>
        </w:rPr>
      </w:pPr>
      <w:ins w:id="253" w:author="Unknown">
        <w:r>
          <w:rPr>
            <w:color w:val="FFFFFF"/>
            <w:sz w:val="18"/>
            <w:szCs w:val="18"/>
          </w:rPr>
          <w:lastRenderedPageBreak/>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4" w:author="Unknown"/>
          <w:color w:val="FFFFFF"/>
          <w:sz w:val="18"/>
          <w:szCs w:val="18"/>
        </w:rPr>
      </w:pPr>
      <w:ins w:id="2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6" w:author="Unknown"/>
          <w:color w:val="FFFFFF"/>
          <w:sz w:val="18"/>
          <w:szCs w:val="18"/>
        </w:rPr>
      </w:pPr>
      <w:ins w:id="257" w:author="Unknown">
        <w:r>
          <w:rPr>
            <w:color w:val="FFFFFF"/>
            <w:sz w:val="18"/>
            <w:szCs w:val="18"/>
          </w:rPr>
          <w:t>k8s-master     Ready     2h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8" w:author="Unknown"/>
          <w:color w:val="FFFFFF"/>
          <w:sz w:val="18"/>
          <w:szCs w:val="18"/>
        </w:rPr>
      </w:pPr>
      <w:ins w:id="259" w:author="Unknown">
        <w:r>
          <w:rPr>
            <w:color w:val="FFFFFF"/>
            <w:sz w:val="18"/>
            <w:szCs w:val="18"/>
          </w:rPr>
          <w:t>worker-node1   Ready     20m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0" w:author="Unknown"/>
          <w:color w:val="FFFFFF"/>
          <w:sz w:val="18"/>
          <w:szCs w:val="18"/>
        </w:rPr>
      </w:pPr>
      <w:ins w:id="261" w:author="Unknown">
        <w:r>
          <w:rPr>
            <w:color w:val="FFFFFF"/>
            <w:sz w:val="18"/>
            <w:szCs w:val="18"/>
          </w:rPr>
          <w:t>worker-node2   Ready     18m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2" w:author="Unknown"/>
          <w:color w:val="FFFFFF"/>
          <w:sz w:val="18"/>
          <w:szCs w:val="18"/>
        </w:rPr>
      </w:pPr>
      <w:ins w:id="263"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264" w:author="Unknown"/>
          <w:rFonts w:ascii="Georgia" w:hAnsi="Georgia"/>
          <w:color w:val="000000"/>
        </w:rPr>
      </w:pPr>
      <w:ins w:id="265" w:author="Unknown">
        <w:r>
          <w:rPr>
            <w:rFonts w:ascii="Georgia" w:hAnsi="Georgia"/>
            <w:color w:val="000000"/>
          </w:rPr>
          <w:t>As we can see master and worker nodes are in ready status. This concludes that kubernetes 1.7 has been installed successfully and also we have successfully joined two worker nodes.  Now we can create pods and services.</w:t>
        </w:r>
      </w:ins>
    </w:p>
    <w:p w:rsidR="0047738C" w:rsidRDefault="00154025" w:rsidP="00FC2A42">
      <w:r>
        <w:tab/>
      </w:r>
      <w:r>
        <w:tab/>
      </w:r>
      <w:r>
        <w:tab/>
      </w:r>
      <w:r>
        <w:tab/>
      </w:r>
      <w:r>
        <w:tab/>
      </w:r>
    </w:p>
    <w:p w:rsidR="0047738C" w:rsidRDefault="0047738C" w:rsidP="00FC2A42"/>
    <w:p w:rsidR="0047738C" w:rsidRDefault="0047738C" w:rsidP="00FC2A42"/>
    <w:sectPr w:rsidR="0047738C" w:rsidSect="00BC04B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3A3" w:rsidRDefault="001013A3" w:rsidP="00471E16">
      <w:pPr>
        <w:spacing w:after="0" w:line="240" w:lineRule="auto"/>
      </w:pPr>
      <w:r>
        <w:separator/>
      </w:r>
    </w:p>
  </w:endnote>
  <w:endnote w:type="continuationSeparator" w:id="1">
    <w:p w:rsidR="001013A3" w:rsidRDefault="001013A3"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3A3" w:rsidRDefault="001013A3" w:rsidP="00471E16">
      <w:pPr>
        <w:spacing w:after="0" w:line="240" w:lineRule="auto"/>
      </w:pPr>
      <w:r>
        <w:separator/>
      </w:r>
    </w:p>
  </w:footnote>
  <w:footnote w:type="continuationSeparator" w:id="1">
    <w:p w:rsidR="001013A3" w:rsidRDefault="001013A3" w:rsidP="00471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FB6" w:rsidRDefault="002E6F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num>
  <w:num w:numId="10">
    <w:abstractNumId w:val="15"/>
  </w:num>
  <w:num w:numId="11">
    <w:abstractNumId w:val="4"/>
  </w:num>
  <w:num w:numId="12">
    <w:abstractNumId w:val="1"/>
  </w:num>
  <w:num w:numId="13">
    <w:abstractNumId w:val="9"/>
  </w:num>
  <w:num w:numId="14">
    <w:abstractNumId w:val="16"/>
  </w:num>
  <w:num w:numId="15">
    <w:abstractNumId w:val="10"/>
  </w:num>
  <w:num w:numId="16">
    <w:abstractNumId w:val="18"/>
  </w:num>
  <w:num w:numId="17">
    <w:abstractNumId w:val="2"/>
  </w:num>
  <w:num w:numId="18">
    <w:abstractNumId w:val="21"/>
  </w:num>
  <w:num w:numId="19">
    <w:abstractNumId w:val="7"/>
  </w:num>
  <w:num w:numId="20">
    <w:abstractNumId w:val="5"/>
  </w:num>
  <w:num w:numId="21">
    <w:abstractNumId w:val="3"/>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755"/>
    <w:rsid w:val="00040F8C"/>
    <w:rsid w:val="00041B23"/>
    <w:rsid w:val="0004322E"/>
    <w:rsid w:val="00043E9F"/>
    <w:rsid w:val="00052262"/>
    <w:rsid w:val="0005398F"/>
    <w:rsid w:val="0007160E"/>
    <w:rsid w:val="00071F3A"/>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5D96"/>
    <w:rsid w:val="000E7085"/>
    <w:rsid w:val="000E739E"/>
    <w:rsid w:val="000F02EE"/>
    <w:rsid w:val="000F749A"/>
    <w:rsid w:val="001004F6"/>
    <w:rsid w:val="00100D07"/>
    <w:rsid w:val="001013A3"/>
    <w:rsid w:val="001109F5"/>
    <w:rsid w:val="00111A42"/>
    <w:rsid w:val="00111BA6"/>
    <w:rsid w:val="0011270C"/>
    <w:rsid w:val="00114F95"/>
    <w:rsid w:val="00116C43"/>
    <w:rsid w:val="00121C06"/>
    <w:rsid w:val="00121E33"/>
    <w:rsid w:val="001223C7"/>
    <w:rsid w:val="0012473D"/>
    <w:rsid w:val="00126F37"/>
    <w:rsid w:val="0012778B"/>
    <w:rsid w:val="00131368"/>
    <w:rsid w:val="00131EBB"/>
    <w:rsid w:val="00137834"/>
    <w:rsid w:val="00140747"/>
    <w:rsid w:val="00141E76"/>
    <w:rsid w:val="00146805"/>
    <w:rsid w:val="001474D1"/>
    <w:rsid w:val="00150A0B"/>
    <w:rsid w:val="001526C2"/>
    <w:rsid w:val="00153BEB"/>
    <w:rsid w:val="00153ED0"/>
    <w:rsid w:val="00154025"/>
    <w:rsid w:val="0016280B"/>
    <w:rsid w:val="00165A57"/>
    <w:rsid w:val="00171308"/>
    <w:rsid w:val="00172F04"/>
    <w:rsid w:val="001803BA"/>
    <w:rsid w:val="00192B19"/>
    <w:rsid w:val="001A0F15"/>
    <w:rsid w:val="001A10F8"/>
    <w:rsid w:val="001A15F7"/>
    <w:rsid w:val="001A33F0"/>
    <w:rsid w:val="001A3E60"/>
    <w:rsid w:val="001A5AC4"/>
    <w:rsid w:val="001B3AFC"/>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6819"/>
    <w:rsid w:val="002403E7"/>
    <w:rsid w:val="00247A17"/>
    <w:rsid w:val="00252C4A"/>
    <w:rsid w:val="00254764"/>
    <w:rsid w:val="0026122D"/>
    <w:rsid w:val="002625E1"/>
    <w:rsid w:val="00265A93"/>
    <w:rsid w:val="00265C31"/>
    <w:rsid w:val="00270E68"/>
    <w:rsid w:val="002711D0"/>
    <w:rsid w:val="002729C0"/>
    <w:rsid w:val="00272B5A"/>
    <w:rsid w:val="00286F45"/>
    <w:rsid w:val="002A4730"/>
    <w:rsid w:val="002B08CC"/>
    <w:rsid w:val="002B55FD"/>
    <w:rsid w:val="002D10F8"/>
    <w:rsid w:val="002D1C60"/>
    <w:rsid w:val="002D3329"/>
    <w:rsid w:val="002D4CE7"/>
    <w:rsid w:val="002E5774"/>
    <w:rsid w:val="002E664E"/>
    <w:rsid w:val="002E6FB6"/>
    <w:rsid w:val="002F149E"/>
    <w:rsid w:val="002F6A5C"/>
    <w:rsid w:val="002F6F83"/>
    <w:rsid w:val="002F72DC"/>
    <w:rsid w:val="002F7C8C"/>
    <w:rsid w:val="00301AF4"/>
    <w:rsid w:val="00303E98"/>
    <w:rsid w:val="0030646E"/>
    <w:rsid w:val="003123BA"/>
    <w:rsid w:val="0031796A"/>
    <w:rsid w:val="00326E5A"/>
    <w:rsid w:val="00340CE3"/>
    <w:rsid w:val="00340D08"/>
    <w:rsid w:val="00341AD9"/>
    <w:rsid w:val="00341BA2"/>
    <w:rsid w:val="00343931"/>
    <w:rsid w:val="00346CA9"/>
    <w:rsid w:val="00357DFA"/>
    <w:rsid w:val="0036146C"/>
    <w:rsid w:val="003639CA"/>
    <w:rsid w:val="003703FE"/>
    <w:rsid w:val="00385282"/>
    <w:rsid w:val="003922C0"/>
    <w:rsid w:val="003A0BA3"/>
    <w:rsid w:val="003A18F9"/>
    <w:rsid w:val="003A5D33"/>
    <w:rsid w:val="003B239C"/>
    <w:rsid w:val="003B592F"/>
    <w:rsid w:val="003C06D7"/>
    <w:rsid w:val="003C22EF"/>
    <w:rsid w:val="003D039C"/>
    <w:rsid w:val="003D4A77"/>
    <w:rsid w:val="003D6534"/>
    <w:rsid w:val="003E0B78"/>
    <w:rsid w:val="003E489F"/>
    <w:rsid w:val="003F58CB"/>
    <w:rsid w:val="003F613C"/>
    <w:rsid w:val="003F7C84"/>
    <w:rsid w:val="004071F7"/>
    <w:rsid w:val="0040764A"/>
    <w:rsid w:val="00420123"/>
    <w:rsid w:val="00426E8C"/>
    <w:rsid w:val="00436E3F"/>
    <w:rsid w:val="00443CAE"/>
    <w:rsid w:val="00446CA7"/>
    <w:rsid w:val="004633B6"/>
    <w:rsid w:val="0046702B"/>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E31F7"/>
    <w:rsid w:val="004F36AC"/>
    <w:rsid w:val="004F426D"/>
    <w:rsid w:val="004F63B4"/>
    <w:rsid w:val="004F650C"/>
    <w:rsid w:val="004F6A68"/>
    <w:rsid w:val="00500637"/>
    <w:rsid w:val="005074D6"/>
    <w:rsid w:val="0051018C"/>
    <w:rsid w:val="00515653"/>
    <w:rsid w:val="00516C05"/>
    <w:rsid w:val="0052125B"/>
    <w:rsid w:val="005230D5"/>
    <w:rsid w:val="00523401"/>
    <w:rsid w:val="00526243"/>
    <w:rsid w:val="00530B22"/>
    <w:rsid w:val="00530E2F"/>
    <w:rsid w:val="00536510"/>
    <w:rsid w:val="00543283"/>
    <w:rsid w:val="00545707"/>
    <w:rsid w:val="00545C94"/>
    <w:rsid w:val="005525F3"/>
    <w:rsid w:val="00555ED5"/>
    <w:rsid w:val="00571112"/>
    <w:rsid w:val="005824FB"/>
    <w:rsid w:val="005825CE"/>
    <w:rsid w:val="00595055"/>
    <w:rsid w:val="005960DA"/>
    <w:rsid w:val="00596B7C"/>
    <w:rsid w:val="005A0E45"/>
    <w:rsid w:val="005A1080"/>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495E"/>
    <w:rsid w:val="00606556"/>
    <w:rsid w:val="00615085"/>
    <w:rsid w:val="0061656D"/>
    <w:rsid w:val="00620683"/>
    <w:rsid w:val="00622F0D"/>
    <w:rsid w:val="00627538"/>
    <w:rsid w:val="006402B4"/>
    <w:rsid w:val="00643F8C"/>
    <w:rsid w:val="00646977"/>
    <w:rsid w:val="00657F4C"/>
    <w:rsid w:val="00661BF1"/>
    <w:rsid w:val="006646FF"/>
    <w:rsid w:val="00670996"/>
    <w:rsid w:val="0067318F"/>
    <w:rsid w:val="00676A85"/>
    <w:rsid w:val="00676D99"/>
    <w:rsid w:val="006828FD"/>
    <w:rsid w:val="00685F63"/>
    <w:rsid w:val="00690B5B"/>
    <w:rsid w:val="00691646"/>
    <w:rsid w:val="00691CFA"/>
    <w:rsid w:val="00693E1E"/>
    <w:rsid w:val="00696392"/>
    <w:rsid w:val="00696D72"/>
    <w:rsid w:val="006B408D"/>
    <w:rsid w:val="006B51D1"/>
    <w:rsid w:val="006B7EE0"/>
    <w:rsid w:val="006C12DA"/>
    <w:rsid w:val="006C3EC5"/>
    <w:rsid w:val="006C51EC"/>
    <w:rsid w:val="006C6127"/>
    <w:rsid w:val="006D531A"/>
    <w:rsid w:val="006F5DF9"/>
    <w:rsid w:val="007023C1"/>
    <w:rsid w:val="007046FA"/>
    <w:rsid w:val="00707D0E"/>
    <w:rsid w:val="00710A91"/>
    <w:rsid w:val="007204B5"/>
    <w:rsid w:val="00722027"/>
    <w:rsid w:val="00725922"/>
    <w:rsid w:val="00725BE6"/>
    <w:rsid w:val="00725BF0"/>
    <w:rsid w:val="007334E8"/>
    <w:rsid w:val="00735D0D"/>
    <w:rsid w:val="00740B56"/>
    <w:rsid w:val="00743726"/>
    <w:rsid w:val="0075205D"/>
    <w:rsid w:val="007602D9"/>
    <w:rsid w:val="00761643"/>
    <w:rsid w:val="007648E2"/>
    <w:rsid w:val="00765490"/>
    <w:rsid w:val="00773988"/>
    <w:rsid w:val="007764D3"/>
    <w:rsid w:val="007769B2"/>
    <w:rsid w:val="00782341"/>
    <w:rsid w:val="00785452"/>
    <w:rsid w:val="007A138D"/>
    <w:rsid w:val="007A3B8F"/>
    <w:rsid w:val="007A3E65"/>
    <w:rsid w:val="007A47EA"/>
    <w:rsid w:val="007A5355"/>
    <w:rsid w:val="007A6860"/>
    <w:rsid w:val="007C0E71"/>
    <w:rsid w:val="007C30D1"/>
    <w:rsid w:val="007D0ABE"/>
    <w:rsid w:val="007E0BC8"/>
    <w:rsid w:val="007F62A3"/>
    <w:rsid w:val="007F79BB"/>
    <w:rsid w:val="00800147"/>
    <w:rsid w:val="008006E5"/>
    <w:rsid w:val="008025E1"/>
    <w:rsid w:val="00802D51"/>
    <w:rsid w:val="008049BB"/>
    <w:rsid w:val="00807307"/>
    <w:rsid w:val="0082344C"/>
    <w:rsid w:val="00831629"/>
    <w:rsid w:val="0083431D"/>
    <w:rsid w:val="00850637"/>
    <w:rsid w:val="008571E7"/>
    <w:rsid w:val="008601A1"/>
    <w:rsid w:val="00860826"/>
    <w:rsid w:val="008634F0"/>
    <w:rsid w:val="00865DB7"/>
    <w:rsid w:val="00870216"/>
    <w:rsid w:val="008705DB"/>
    <w:rsid w:val="0087110D"/>
    <w:rsid w:val="008727CB"/>
    <w:rsid w:val="008770C2"/>
    <w:rsid w:val="00881774"/>
    <w:rsid w:val="00881822"/>
    <w:rsid w:val="00885CA1"/>
    <w:rsid w:val="00885F19"/>
    <w:rsid w:val="00890745"/>
    <w:rsid w:val="00894EFC"/>
    <w:rsid w:val="008A5DA9"/>
    <w:rsid w:val="008B5FC5"/>
    <w:rsid w:val="008C3F90"/>
    <w:rsid w:val="008C41AE"/>
    <w:rsid w:val="008C7C9E"/>
    <w:rsid w:val="008D538B"/>
    <w:rsid w:val="008E0DDE"/>
    <w:rsid w:val="008E3E6A"/>
    <w:rsid w:val="008E57DC"/>
    <w:rsid w:val="008F0564"/>
    <w:rsid w:val="008F0F84"/>
    <w:rsid w:val="008F3729"/>
    <w:rsid w:val="008F537B"/>
    <w:rsid w:val="008F57EE"/>
    <w:rsid w:val="008F5FCF"/>
    <w:rsid w:val="008F7503"/>
    <w:rsid w:val="0091383F"/>
    <w:rsid w:val="0091677A"/>
    <w:rsid w:val="00916D3B"/>
    <w:rsid w:val="00916E0B"/>
    <w:rsid w:val="00917F6B"/>
    <w:rsid w:val="009208D9"/>
    <w:rsid w:val="0092616E"/>
    <w:rsid w:val="009272C6"/>
    <w:rsid w:val="00932118"/>
    <w:rsid w:val="009359F3"/>
    <w:rsid w:val="00935E47"/>
    <w:rsid w:val="009368FE"/>
    <w:rsid w:val="00940408"/>
    <w:rsid w:val="00947749"/>
    <w:rsid w:val="00950902"/>
    <w:rsid w:val="00954BE4"/>
    <w:rsid w:val="009568A7"/>
    <w:rsid w:val="00956FA4"/>
    <w:rsid w:val="00965F89"/>
    <w:rsid w:val="00966BD2"/>
    <w:rsid w:val="00971430"/>
    <w:rsid w:val="00976A4C"/>
    <w:rsid w:val="00980B68"/>
    <w:rsid w:val="009A47E3"/>
    <w:rsid w:val="009A4D7F"/>
    <w:rsid w:val="009A7DAB"/>
    <w:rsid w:val="009B0F3B"/>
    <w:rsid w:val="009B7C8F"/>
    <w:rsid w:val="009C15C5"/>
    <w:rsid w:val="009D3B74"/>
    <w:rsid w:val="009D3F6F"/>
    <w:rsid w:val="009E1A1E"/>
    <w:rsid w:val="009F122B"/>
    <w:rsid w:val="009F624D"/>
    <w:rsid w:val="00A01E9F"/>
    <w:rsid w:val="00A138BE"/>
    <w:rsid w:val="00A138DD"/>
    <w:rsid w:val="00A147A0"/>
    <w:rsid w:val="00A14805"/>
    <w:rsid w:val="00A14F66"/>
    <w:rsid w:val="00A15CC5"/>
    <w:rsid w:val="00A3207E"/>
    <w:rsid w:val="00A3402B"/>
    <w:rsid w:val="00A34520"/>
    <w:rsid w:val="00A35A12"/>
    <w:rsid w:val="00A4185E"/>
    <w:rsid w:val="00A45AAD"/>
    <w:rsid w:val="00A47075"/>
    <w:rsid w:val="00A5115C"/>
    <w:rsid w:val="00A55014"/>
    <w:rsid w:val="00A6556D"/>
    <w:rsid w:val="00A709EF"/>
    <w:rsid w:val="00A807C3"/>
    <w:rsid w:val="00A84449"/>
    <w:rsid w:val="00A9080C"/>
    <w:rsid w:val="00A91CCB"/>
    <w:rsid w:val="00A969CA"/>
    <w:rsid w:val="00A97E2E"/>
    <w:rsid w:val="00AA2F54"/>
    <w:rsid w:val="00AA3D02"/>
    <w:rsid w:val="00AA7298"/>
    <w:rsid w:val="00AC08E9"/>
    <w:rsid w:val="00AD0DFD"/>
    <w:rsid w:val="00AD36D2"/>
    <w:rsid w:val="00AD6544"/>
    <w:rsid w:val="00AE02F3"/>
    <w:rsid w:val="00AE4ABB"/>
    <w:rsid w:val="00AF5A6F"/>
    <w:rsid w:val="00B03FFC"/>
    <w:rsid w:val="00B04FA0"/>
    <w:rsid w:val="00B06292"/>
    <w:rsid w:val="00B15594"/>
    <w:rsid w:val="00B16722"/>
    <w:rsid w:val="00B20045"/>
    <w:rsid w:val="00B50684"/>
    <w:rsid w:val="00B513ED"/>
    <w:rsid w:val="00B541BA"/>
    <w:rsid w:val="00B674BD"/>
    <w:rsid w:val="00B705A6"/>
    <w:rsid w:val="00B70C81"/>
    <w:rsid w:val="00B71519"/>
    <w:rsid w:val="00B718AD"/>
    <w:rsid w:val="00B72238"/>
    <w:rsid w:val="00B73F28"/>
    <w:rsid w:val="00B76DFD"/>
    <w:rsid w:val="00B774EC"/>
    <w:rsid w:val="00B817B3"/>
    <w:rsid w:val="00B92E5C"/>
    <w:rsid w:val="00B94C1D"/>
    <w:rsid w:val="00B9590C"/>
    <w:rsid w:val="00B977ED"/>
    <w:rsid w:val="00BA1415"/>
    <w:rsid w:val="00BA16E4"/>
    <w:rsid w:val="00BA196E"/>
    <w:rsid w:val="00BA1EE6"/>
    <w:rsid w:val="00BC04BF"/>
    <w:rsid w:val="00BC37BD"/>
    <w:rsid w:val="00BC429C"/>
    <w:rsid w:val="00BD03FC"/>
    <w:rsid w:val="00BD30FD"/>
    <w:rsid w:val="00BD3570"/>
    <w:rsid w:val="00BD448A"/>
    <w:rsid w:val="00BD4852"/>
    <w:rsid w:val="00BD5F07"/>
    <w:rsid w:val="00BD63C9"/>
    <w:rsid w:val="00BD7A07"/>
    <w:rsid w:val="00BE0536"/>
    <w:rsid w:val="00BE2A4F"/>
    <w:rsid w:val="00BE2B56"/>
    <w:rsid w:val="00BE2FB5"/>
    <w:rsid w:val="00BF3E21"/>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71C80"/>
    <w:rsid w:val="00C7423E"/>
    <w:rsid w:val="00C7526F"/>
    <w:rsid w:val="00C82627"/>
    <w:rsid w:val="00C835FC"/>
    <w:rsid w:val="00C958B5"/>
    <w:rsid w:val="00C95E31"/>
    <w:rsid w:val="00C96208"/>
    <w:rsid w:val="00CA17A6"/>
    <w:rsid w:val="00CA4946"/>
    <w:rsid w:val="00CA733F"/>
    <w:rsid w:val="00CB0655"/>
    <w:rsid w:val="00CB0A50"/>
    <w:rsid w:val="00CB34E0"/>
    <w:rsid w:val="00CC26D1"/>
    <w:rsid w:val="00CC74AB"/>
    <w:rsid w:val="00CD2315"/>
    <w:rsid w:val="00CE0F5D"/>
    <w:rsid w:val="00CE1B9B"/>
    <w:rsid w:val="00CE237B"/>
    <w:rsid w:val="00CE3AFF"/>
    <w:rsid w:val="00CF04E0"/>
    <w:rsid w:val="00CF3B56"/>
    <w:rsid w:val="00CF40BD"/>
    <w:rsid w:val="00CF5B06"/>
    <w:rsid w:val="00CF7C59"/>
    <w:rsid w:val="00D03F6F"/>
    <w:rsid w:val="00D04B0D"/>
    <w:rsid w:val="00D04FCB"/>
    <w:rsid w:val="00D074C3"/>
    <w:rsid w:val="00D12649"/>
    <w:rsid w:val="00D15EB9"/>
    <w:rsid w:val="00D2199C"/>
    <w:rsid w:val="00D22C58"/>
    <w:rsid w:val="00D23F1C"/>
    <w:rsid w:val="00D27B0D"/>
    <w:rsid w:val="00D3096A"/>
    <w:rsid w:val="00D31392"/>
    <w:rsid w:val="00D31BC9"/>
    <w:rsid w:val="00D3502E"/>
    <w:rsid w:val="00D37A08"/>
    <w:rsid w:val="00D445E1"/>
    <w:rsid w:val="00D46363"/>
    <w:rsid w:val="00D6605C"/>
    <w:rsid w:val="00D80EBE"/>
    <w:rsid w:val="00D85626"/>
    <w:rsid w:val="00DA44F4"/>
    <w:rsid w:val="00DA552B"/>
    <w:rsid w:val="00DA765E"/>
    <w:rsid w:val="00DB243F"/>
    <w:rsid w:val="00DB6488"/>
    <w:rsid w:val="00DC1967"/>
    <w:rsid w:val="00DC497E"/>
    <w:rsid w:val="00DD3911"/>
    <w:rsid w:val="00DD4319"/>
    <w:rsid w:val="00DD4CE4"/>
    <w:rsid w:val="00DD5815"/>
    <w:rsid w:val="00DD62A3"/>
    <w:rsid w:val="00DE3BCB"/>
    <w:rsid w:val="00DF3799"/>
    <w:rsid w:val="00DF634F"/>
    <w:rsid w:val="00E03547"/>
    <w:rsid w:val="00E03A9F"/>
    <w:rsid w:val="00E124F3"/>
    <w:rsid w:val="00E132C4"/>
    <w:rsid w:val="00E163F0"/>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62B3"/>
    <w:rsid w:val="00E86F80"/>
    <w:rsid w:val="00E90502"/>
    <w:rsid w:val="00E95D72"/>
    <w:rsid w:val="00E961F8"/>
    <w:rsid w:val="00E9653C"/>
    <w:rsid w:val="00EA24B4"/>
    <w:rsid w:val="00EA2937"/>
    <w:rsid w:val="00EA3250"/>
    <w:rsid w:val="00EA6C04"/>
    <w:rsid w:val="00EB0F3D"/>
    <w:rsid w:val="00EB20A1"/>
    <w:rsid w:val="00EB7605"/>
    <w:rsid w:val="00ED6505"/>
    <w:rsid w:val="00EE246C"/>
    <w:rsid w:val="00EE6680"/>
    <w:rsid w:val="00EF4485"/>
    <w:rsid w:val="00F07508"/>
    <w:rsid w:val="00F07871"/>
    <w:rsid w:val="00F10133"/>
    <w:rsid w:val="00F1560A"/>
    <w:rsid w:val="00F25FD5"/>
    <w:rsid w:val="00F40A4E"/>
    <w:rsid w:val="00F40AFC"/>
    <w:rsid w:val="00F45812"/>
    <w:rsid w:val="00F50B3B"/>
    <w:rsid w:val="00F56DEF"/>
    <w:rsid w:val="00F574EC"/>
    <w:rsid w:val="00F621E3"/>
    <w:rsid w:val="00F65245"/>
    <w:rsid w:val="00F713C5"/>
    <w:rsid w:val="00F75E06"/>
    <w:rsid w:val="00F857CF"/>
    <w:rsid w:val="00F91049"/>
    <w:rsid w:val="00F93ED5"/>
    <w:rsid w:val="00F95734"/>
    <w:rsid w:val="00FA0985"/>
    <w:rsid w:val="00FA0D17"/>
    <w:rsid w:val="00FA1931"/>
    <w:rsid w:val="00FA1DEF"/>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_x0000_s1035"/>
        <o:r id="V:Rule12" type="connector" idref="#_x0000_s1044"/>
        <o:r id="V:Rule13" type="connector" idref="#_x0000_s1034"/>
        <o:r id="V:Rule14" type="connector" idref="#_x0000_s1053"/>
        <o:r id="V:Rule15" type="connector" idref="#_x0000_s1052"/>
        <o:r id="V:Rule16" type="connector" idref="#_x0000_s1050"/>
        <o:r id="V:Rule17" type="connector" idref="#_x0000_s1051"/>
        <o:r id="V:Rule18" type="connector" idref="#_x0000_s1059"/>
        <o:r id="V:Rule19" type="connector" idref="#_x0000_s1060"/>
        <o:r id="V:Rule20"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semiHidden/>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linuxtechi.com/wp-content/uploads/2017/09/kubeadm-node1.jpg" TargetMode="Externa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hyperlink" Target="https://www.linuxtechi.com/wp-content/uploads/2017/09/kubeadm-init-output.jp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uxtechi.com/wp-content/uploads/2017/09/Kubernetes-settup-Diagram.jpg" TargetMode="External"/><Relationship Id="rId23" Type="http://schemas.openxmlformats.org/officeDocument/2006/relationships/hyperlink" Target="https://www.linuxtechi.com/wp-content/uploads/2017/09/kubeadm-join-node2.jpg" TargetMode="External"/><Relationship Id="rId28" Type="http://schemas.openxmlformats.org/officeDocument/2006/relationships/footer" Target="footer2.xml"/><Relationship Id="rId10" Type="http://schemas.openxmlformats.org/officeDocument/2006/relationships/hyperlink" Target="https://aws.amazon.com/ec2/dedicated-hosts/" TargetMode="External"/><Relationship Id="rId19" Type="http://schemas.openxmlformats.org/officeDocument/2006/relationships/hyperlink" Target="https://www.linuxtechi.com/wp-content/uploads/2017/09/kubectl-get-nodes.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hyperlink" Target="https://www.linuxtechi.com/author/pradeep/" TargetMode="External"/><Relationship Id="rId22" Type="http://schemas.openxmlformats.org/officeDocument/2006/relationships/image" Target="media/image7.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3135</TotalTime>
  <Pages>29</Pages>
  <Words>4641</Words>
  <Characters>26454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sanjaykumarreddy</dc:creator>
  <cp:keywords/>
  <dc:description/>
  <cp:lastModifiedBy>Admin</cp:lastModifiedBy>
  <cp:revision>1387</cp:revision>
  <dcterms:created xsi:type="dcterms:W3CDTF">2019-07-24T06:05:00Z</dcterms:created>
  <dcterms:modified xsi:type="dcterms:W3CDTF">2021-01-26T18:12:00Z</dcterms:modified>
</cp:coreProperties>
</file>